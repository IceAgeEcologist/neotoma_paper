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717" w:rsidRDefault="00A41B87" w:rsidP="00274378">
      <w:pPr>
        <w:pStyle w:val="Title"/>
        <w:spacing w:line="480" w:lineRule="auto"/>
      </w:pPr>
      <w:r>
        <w:t>Neotoma paper</w:t>
      </w:r>
    </w:p>
    <w:p w:rsidR="009B3717" w:rsidRDefault="00A41B87" w:rsidP="00274378">
      <w:pPr>
        <w:pStyle w:val="Authors"/>
        <w:spacing w:line="480" w:lineRule="auto"/>
      </w:pPr>
      <w:r>
        <w:t>Simon Goring</w:t>
      </w:r>
    </w:p>
    <w:p w:rsidR="009B3717" w:rsidRDefault="00A41B87" w:rsidP="00274378">
      <w:pPr>
        <w:pStyle w:val="Date"/>
        <w:spacing w:line="480" w:lineRule="auto"/>
      </w:pPr>
      <w:r>
        <w:t>13 July, 2014</w:t>
      </w:r>
    </w:p>
    <w:p w:rsidR="009B3717" w:rsidRDefault="00A41B87" w:rsidP="00274378">
      <w:pPr>
        <w:pStyle w:val="Heading1"/>
        <w:spacing w:line="480" w:lineRule="auto"/>
      </w:pPr>
      <w:bookmarkStart w:id="0" w:name="neotoma-a-programmatic-interface-to-the-"/>
      <w:r>
        <w:t>neotoma: A Programmatic Interface to the Neotoma Paleoecological Database</w:t>
      </w:r>
    </w:p>
    <w:p w:rsidR="009B3717" w:rsidRDefault="00A41B87" w:rsidP="00274378">
      <w:pPr>
        <w:pStyle w:val="Heading2"/>
        <w:spacing w:line="480" w:lineRule="auto"/>
      </w:pPr>
      <w:bookmarkStart w:id="1" w:name="abstract"/>
      <w:bookmarkEnd w:id="0"/>
      <w:r>
        <w:t>Abstract:</w:t>
      </w:r>
    </w:p>
    <w:bookmarkEnd w:id="1"/>
    <w:p w:rsidR="009B3717" w:rsidRDefault="00A41B87" w:rsidP="00274378">
      <w:pPr>
        <w:spacing w:line="480" w:lineRule="auto"/>
      </w:pPr>
      <w:r>
        <w:t xml:space="preserve">Paleoecological data </w:t>
      </w:r>
      <w:del w:id="2" w:author="Jack Williams" w:date="2014-08-11T08:56:00Z">
        <w:r w:rsidDel="009353EF">
          <w:delText xml:space="preserve">is an integral part of ecological analysis. </w:delText>
        </w:r>
      </w:del>
      <w:del w:id="3" w:author="Jack Williams" w:date="2014-08-10T18:08:00Z">
        <w:r w:rsidDel="00A135C5">
          <w:delText xml:space="preserve">It </w:delText>
        </w:r>
      </w:del>
      <w:r>
        <w:t>provide</w:t>
      </w:r>
      <w:del w:id="4" w:author="Jack Williams" w:date="2014-08-10T18:08:00Z">
        <w:r w:rsidDel="00A135C5">
          <w:delText>s</w:delText>
        </w:r>
      </w:del>
      <w:r>
        <w:t xml:space="preserve"> an opportunity to study </w:t>
      </w:r>
      <w:commentRangeStart w:id="5"/>
      <w:r>
        <w:t xml:space="preserve">vegetation </w:t>
      </w:r>
      <w:commentRangeEnd w:id="5"/>
      <w:r w:rsidR="00A135C5">
        <w:rPr>
          <w:rStyle w:val="CommentReference"/>
        </w:rPr>
        <w:commentReference w:id="5"/>
      </w:r>
      <w:r>
        <w:t xml:space="preserve">and </w:t>
      </w:r>
      <w:commentRangeStart w:id="6"/>
      <w:r>
        <w:t xml:space="preserve">climate </w:t>
      </w:r>
      <w:commentRangeEnd w:id="6"/>
      <w:r w:rsidR="00A135C5">
        <w:rPr>
          <w:rStyle w:val="CommentReference"/>
        </w:rPr>
        <w:commentReference w:id="6"/>
      </w:r>
      <w:r>
        <w:t xml:space="preserve">interactions at time scales that cannot be observed through modern field studies, and allows us to observe changes in so-called </w:t>
      </w:r>
      <w:commentRangeStart w:id="7"/>
      <w:r>
        <w:t>'slow' processes associated with centennial and millennial scale changes in climate</w:t>
      </w:r>
      <w:commentRangeEnd w:id="7"/>
      <w:r w:rsidR="009353EF">
        <w:rPr>
          <w:rStyle w:val="CommentReference"/>
        </w:rPr>
        <w:commentReference w:id="7"/>
      </w:r>
      <w:r>
        <w:t>.</w:t>
      </w:r>
    </w:p>
    <w:p w:rsidR="009B3717" w:rsidRDefault="00A41B87" w:rsidP="00274378">
      <w:pPr>
        <w:spacing w:line="480" w:lineRule="auto"/>
      </w:pPr>
      <w:r>
        <w:t xml:space="preserve">Here we describe the R package </w:t>
      </w:r>
      <w:r>
        <w:rPr>
          <w:rStyle w:val="VerbatimChar"/>
        </w:rPr>
        <w:t>neotoma</w:t>
      </w:r>
      <w:r>
        <w:t xml:space="preserve">, to be used to obtain and manipulate paleoecological data from the Neotoma Paleoecological </w:t>
      </w:r>
      <w:commentRangeStart w:id="8"/>
      <w:r>
        <w:t>Database</w:t>
      </w:r>
      <w:commentRangeEnd w:id="8"/>
      <w:r w:rsidR="00A135C5">
        <w:rPr>
          <w:rStyle w:val="CommentReference"/>
        </w:rPr>
        <w:commentReference w:id="8"/>
      </w:r>
      <w:r>
        <w:t xml:space="preserve">. </w:t>
      </w:r>
      <w:r>
        <w:rPr>
          <w:rStyle w:val="VerbatimChar"/>
        </w:rPr>
        <w:t>neotoma</w:t>
      </w:r>
      <w:r>
        <w:t xml:space="preserve"> searches the Neotoma Database for </w:t>
      </w:r>
      <w:commentRangeStart w:id="9"/>
      <w:r>
        <w:t>datasets associated with location, taxa</w:t>
      </w:r>
      <w:ins w:id="10" w:author="Jack Williams" w:date="2014-08-11T09:03:00Z">
        <w:r w:rsidR="009353EF">
          <w:t>,</w:t>
        </w:r>
      </w:ins>
      <w:r>
        <w:t xml:space="preserve"> or dataset types </w:t>
      </w:r>
      <w:commentRangeEnd w:id="9"/>
      <w:r w:rsidR="001A2745">
        <w:rPr>
          <w:rStyle w:val="CommentReference"/>
        </w:rPr>
        <w:commentReference w:id="9"/>
      </w:r>
      <w:r>
        <w:t xml:space="preserve">using the database's Application Programming Interface. The package can return full datasets or </w:t>
      </w:r>
      <w:commentRangeStart w:id="11"/>
      <w:r>
        <w:t xml:space="preserve">metadata </w:t>
      </w:r>
      <w:commentRangeEnd w:id="11"/>
      <w:r w:rsidR="00A135C5">
        <w:rPr>
          <w:rStyle w:val="CommentReference"/>
        </w:rPr>
        <w:commentReference w:id="11"/>
      </w:r>
      <w:r>
        <w:t>associated with</w:t>
      </w:r>
      <w:ins w:id="12" w:author="Jack Williams" w:date="2014-08-11T09:13:00Z">
        <w:r w:rsidR="001A2745">
          <w:t xml:space="preserve"> palo</w:t>
        </w:r>
        <w:r w:rsidR="00CD1059">
          <w:t>ecological</w:t>
        </w:r>
      </w:ins>
      <w:r>
        <w:t xml:space="preserve"> sites and provides the ability to </w:t>
      </w:r>
      <w:commentRangeStart w:id="13"/>
      <w:r>
        <w:t>standardize taxonomies using one of several recognized standard taxonomies from the published literature</w:t>
      </w:r>
      <w:commentRangeEnd w:id="13"/>
      <w:r w:rsidR="00A135C5">
        <w:rPr>
          <w:rStyle w:val="CommentReference"/>
        </w:rPr>
        <w:commentReference w:id="13"/>
      </w:r>
      <w:r>
        <w:t>.</w:t>
      </w:r>
    </w:p>
    <w:p w:rsidR="009B3717" w:rsidRDefault="00A41B87" w:rsidP="00274378">
      <w:pPr>
        <w:spacing w:line="480" w:lineRule="auto"/>
      </w:pPr>
      <w:r>
        <w:lastRenderedPageBreak/>
        <w:t xml:space="preserve">To assist with the use of the </w:t>
      </w:r>
      <w:ins w:id="14" w:author="Jack Williams" w:date="2014-08-11T09:15:00Z">
        <w:r w:rsidR="00CD1059">
          <w:rPr>
            <w:rStyle w:val="VerbatimChar"/>
          </w:rPr>
          <w:t>neotoma</w:t>
        </w:r>
        <w:r w:rsidR="00CD1059">
          <w:t xml:space="preserve"> </w:t>
        </w:r>
      </w:ins>
      <w:r>
        <w:t>package we provide examples of key functions using examples from the published literature, for both plant and mammal taxa.</w:t>
      </w:r>
    </w:p>
    <w:p w:rsidR="009B3717" w:rsidRDefault="00A41B87" w:rsidP="00274378">
      <w:pPr>
        <w:pStyle w:val="Heading2"/>
        <w:spacing w:line="480" w:lineRule="auto"/>
      </w:pPr>
      <w:bookmarkStart w:id="15" w:name="introduction"/>
      <w:r>
        <w:t>Introduction</w:t>
      </w:r>
    </w:p>
    <w:bookmarkEnd w:id="15"/>
    <w:p w:rsidR="009B3717" w:rsidRDefault="00A41B87" w:rsidP="00274378">
      <w:pPr>
        <w:spacing w:line="480" w:lineRule="auto"/>
        <w:rPr>
          <w:ins w:id="16" w:author="Jack Williams" w:date="2014-08-11T09:25:00Z"/>
        </w:rPr>
      </w:pPr>
      <w:r>
        <w:t xml:space="preserve">Paleoecological data </w:t>
      </w:r>
      <w:commentRangeStart w:id="17"/>
      <w:del w:id="18" w:author="Jack Williams" w:date="2014-08-11T09:15:00Z">
        <w:r w:rsidDel="00CD1059">
          <w:delText xml:space="preserve">is </w:delText>
        </w:r>
      </w:del>
      <w:ins w:id="19" w:author="Jack Williams" w:date="2014-08-11T09:15:00Z">
        <w:r w:rsidR="00CD1059">
          <w:t>are</w:t>
        </w:r>
        <w:r w:rsidR="00CD1059">
          <w:t xml:space="preserve"> </w:t>
        </w:r>
        <w:commentRangeEnd w:id="17"/>
        <w:r w:rsidR="00CD1059">
          <w:rPr>
            <w:rStyle w:val="CommentReference"/>
          </w:rPr>
          <w:commentReference w:id="17"/>
        </w:r>
      </w:ins>
      <w:del w:id="20" w:author="Jack Williams" w:date="2014-08-11T09:16:00Z">
        <w:r w:rsidDel="00CD1059">
          <w:delText>increasingly</w:delText>
        </w:r>
      </w:del>
      <w:r>
        <w:t xml:space="preserve"> used to understand patterns </w:t>
      </w:r>
      <w:ins w:id="21" w:author="Jack Williams" w:date="2014-08-11T09:16:00Z">
        <w:r w:rsidR="00CD1059">
          <w:t xml:space="preserve">and drivers </w:t>
        </w:r>
      </w:ins>
      <w:r>
        <w:t xml:space="preserve">of biogeographical, climatic and evolutionary change at multiple spatial and temporal scales. Paleoecoinformatics ([@brewer2012paleo; @uhen2013card]) is increasingly providing tools to researchers across disciplines to access and use large datasets spanning thousands </w:t>
      </w:r>
      <w:ins w:id="22" w:author="Jack Williams" w:date="2014-08-11T09:19:00Z">
        <w:r w:rsidR="00CD1059">
          <w:t xml:space="preserve">to millions </w:t>
        </w:r>
      </w:ins>
      <w:r>
        <w:t xml:space="preserve">of years. </w:t>
      </w:r>
      <w:commentRangeStart w:id="23"/>
      <w:r>
        <w:t xml:space="preserve">These datasets may be used to provide better insight into </w:t>
      </w:r>
      <w:commentRangeStart w:id="24"/>
      <w:r>
        <w:t xml:space="preserve">patterns </w:t>
      </w:r>
      <w:commentRangeEnd w:id="24"/>
      <w:r w:rsidR="00CD1059">
        <w:rPr>
          <w:rStyle w:val="CommentReference"/>
        </w:rPr>
        <w:commentReference w:id="24"/>
      </w:r>
      <w:r>
        <w:t xml:space="preserve">of biomass burning (Blarquez et al, 2013; Power et al.), </w:t>
      </w:r>
      <w:del w:id="25" w:author="Jack Williams" w:date="2014-08-11T09:18:00Z">
        <w:r w:rsidDel="00CD1059">
          <w:delText xml:space="preserve">regional </w:delText>
        </w:r>
      </w:del>
      <w:ins w:id="26" w:author="Jack Williams" w:date="2014-08-11T09:18:00Z">
        <w:r w:rsidR="00CD1059">
          <w:t>global</w:t>
        </w:r>
        <w:r w:rsidR="00CD1059">
          <w:t xml:space="preserve"> </w:t>
        </w:r>
      </w:ins>
      <w:r>
        <w:t xml:space="preserve">vegetation change ([@blois2013modeling; @blarquez2014disentangling]) </w:t>
      </w:r>
      <w:commentRangeStart w:id="27"/>
      <w:r>
        <w:t xml:space="preserve">or changes in physical processes over time </w:t>
      </w:r>
      <w:commentRangeEnd w:id="27"/>
      <w:r w:rsidR="00CD1059">
        <w:rPr>
          <w:rStyle w:val="CommentReference"/>
        </w:rPr>
        <w:commentReference w:id="27"/>
      </w:r>
      <w:commentRangeEnd w:id="23"/>
      <w:r w:rsidR="00CD1059">
        <w:rPr>
          <w:rStyle w:val="CommentReference"/>
        </w:rPr>
        <w:commentReference w:id="23"/>
      </w:r>
      <w:r>
        <w:t xml:space="preserve">([@goring2012depo]). </w:t>
      </w:r>
      <w:commentRangeStart w:id="28"/>
      <w:del w:id="29" w:author="Jack Williams" w:date="2014-08-11T09:17:00Z">
        <w:r w:rsidDel="00CD1059">
          <w:delText xml:space="preserve">Critically, paleoecological data lags behind modern ecological cyber-infrastructure in regards to accessibility and extent. </w:delText>
        </w:r>
      </w:del>
      <w:commentRangeEnd w:id="28"/>
      <w:r w:rsidR="00CD1059">
        <w:rPr>
          <w:rStyle w:val="CommentReference"/>
        </w:rPr>
        <w:commentReference w:id="28"/>
      </w:r>
      <w:r>
        <w:t xml:space="preserve">The increasing interest in uniting ecological and paleoecological data to understand modern ecological </w:t>
      </w:r>
      <w:r w:rsidRPr="00CD1059">
        <w:rPr>
          <w:highlight w:val="yellow"/>
          <w:rPrChange w:id="30" w:author="Jack Williams" w:date="2014-08-11T09:22:00Z">
            <w:rPr/>
          </w:rPrChange>
        </w:rPr>
        <w:t>patterns</w:t>
      </w:r>
      <w:r>
        <w:t xml:space="preserve"> and </w:t>
      </w:r>
      <w:del w:id="31" w:author="Jack Williams" w:date="2014-08-11T09:22:00Z">
        <w:r w:rsidDel="00CD1059">
          <w:delText xml:space="preserve">future </w:delText>
        </w:r>
      </w:del>
      <w:r>
        <w:t>responses</w:t>
      </w:r>
      <w:ins w:id="32" w:author="Jack Williams" w:date="2014-08-11T09:22:00Z">
        <w:r w:rsidR="00CD1059">
          <w:t xml:space="preserve"> to future climate change</w:t>
        </w:r>
      </w:ins>
      <w:r>
        <w:t xml:space="preserve"> [@fritz2013diversity; @behrensmeyer2012building; @dietl2011conservation] means that efforts to unite these two, seemingly independednt data-streams will rely, in part, on more robust tools to access and synthesize paleoecological data.</w:t>
      </w:r>
    </w:p>
    <w:p w:rsidR="00B12BB7" w:rsidRDefault="00B12BB7" w:rsidP="00274378">
      <w:pPr>
        <w:spacing w:line="480" w:lineRule="auto"/>
      </w:pPr>
      <w:commentRangeStart w:id="33"/>
      <w:ins w:id="34" w:author="Jack Williams" w:date="2014-08-11T09:25:00Z">
        <w:r>
          <w:t>[INSERT NEOTOMA PARAGRAPHS HERE]</w:t>
        </w:r>
        <w:commentRangeEnd w:id="33"/>
        <w:r>
          <w:rPr>
            <w:rStyle w:val="CommentReference"/>
          </w:rPr>
          <w:commentReference w:id="33"/>
        </w:r>
      </w:ins>
    </w:p>
    <w:p w:rsidR="009B3717" w:rsidRDefault="00A41B87" w:rsidP="00274378">
      <w:pPr>
        <w:spacing w:line="480" w:lineRule="auto"/>
      </w:pPr>
      <w:r>
        <w:t>The statistical software R ([@RCoreTeam2014]) is commonly used for analysis of paleoecological data and several packages in R exist for analysis (</w:t>
      </w:r>
      <w:r>
        <w:rPr>
          <w:rStyle w:val="VerbatimChar"/>
        </w:rPr>
        <w:t>analogue</w:t>
      </w:r>
      <w:r>
        <w:t xml:space="preserve">: [@analogue2013; @analogue2007]; </w:t>
      </w:r>
      <w:r>
        <w:rPr>
          <w:rStyle w:val="VerbatimChar"/>
        </w:rPr>
        <w:t>rioja</w:t>
      </w:r>
      <w:r>
        <w:t xml:space="preserve">: [@rioja2013], </w:t>
      </w:r>
      <w:r>
        <w:rPr>
          <w:rStyle w:val="VerbatimChar"/>
        </w:rPr>
        <w:t>Bchron</w:t>
      </w:r>
      <w:r>
        <w:t xml:space="preserve">: [@bchron2014], </w:t>
      </w:r>
      <w:r>
        <w:rPr>
          <w:rStyle w:val="VerbatimChar"/>
        </w:rPr>
        <w:lastRenderedPageBreak/>
        <w:t>paleofire</w:t>
      </w:r>
      <w:r>
        <w:t xml:space="preserve">: [@paleofire2014]). Notwithstanding these packages, the use of extensive paleoecological resources within R has traditionally relied on </w:t>
      </w:r>
      <w:r>
        <w:rPr>
          <w:i/>
        </w:rPr>
        <w:t>ad hoc</w:t>
      </w:r>
      <w:r>
        <w:t xml:space="preserve"> methods of obtaining and importing data. </w:t>
      </w:r>
      <w:commentRangeStart w:id="35"/>
      <w:r>
        <w:t xml:space="preserve">This has meant reliance on </w:t>
      </w:r>
      <w:commentRangeStart w:id="36"/>
      <w:r>
        <w:t xml:space="preserve">static online datasets </w:t>
      </w:r>
      <w:commentRangeEnd w:id="36"/>
      <w:r w:rsidR="00203B66">
        <w:rPr>
          <w:rStyle w:val="CommentReference"/>
        </w:rPr>
        <w:commentReference w:id="36"/>
      </w:r>
      <w:r>
        <w:t xml:space="preserve">such as the </w:t>
      </w:r>
      <w:commentRangeStart w:id="37"/>
      <w:r>
        <w:t xml:space="preserve">NOAA Paleoclimate repository </w:t>
      </w:r>
      <w:commentRangeEnd w:id="37"/>
      <w:r w:rsidR="00B15674">
        <w:rPr>
          <w:rStyle w:val="CommentReference"/>
        </w:rPr>
        <w:commentReference w:id="37"/>
      </w:r>
      <w:r>
        <w:t>or North American Modern Pollen Database, and on the distribution of individual datasets from author to analyst.</w:t>
      </w:r>
      <w:commentRangeEnd w:id="35"/>
      <w:r w:rsidR="00B15674">
        <w:rPr>
          <w:rStyle w:val="CommentReference"/>
        </w:rPr>
        <w:commentReference w:id="35"/>
      </w:r>
    </w:p>
    <w:p w:rsidR="009B3717" w:rsidRDefault="00A41B87" w:rsidP="00274378">
      <w:pPr>
        <w:spacing w:line="480" w:lineRule="auto"/>
      </w:pPr>
      <w:r>
        <w:t xml:space="preserve">With an increasing push to provide </w:t>
      </w:r>
      <w:commentRangeStart w:id="38"/>
      <w:del w:id="39" w:author="Jack Williams" w:date="2014-08-11T10:11:00Z">
        <w:r w:rsidDel="00A036D6">
          <w:delText xml:space="preserve">paleoecological </w:delText>
        </w:r>
      </w:del>
      <w:r>
        <w:t xml:space="preserve">publications </w:t>
      </w:r>
      <w:commentRangeEnd w:id="38"/>
      <w:r w:rsidR="00A036D6">
        <w:rPr>
          <w:rStyle w:val="CommentReference"/>
        </w:rPr>
        <w:commentReference w:id="38"/>
      </w:r>
      <w:r>
        <w:t xml:space="preserve">that include numerically reproducible </w:t>
      </w:r>
      <w:commentRangeStart w:id="40"/>
      <w:r>
        <w:t xml:space="preserve">results (e.g., [@goring2012depo; @gill2013linking; @goring2013pollen]) </w:t>
      </w:r>
      <w:commentRangeEnd w:id="40"/>
      <w:r w:rsidR="00A036D6">
        <w:rPr>
          <w:rStyle w:val="CommentReference"/>
        </w:rPr>
        <w:commentReference w:id="40"/>
      </w:r>
      <w:r>
        <w:t>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 [@boettiger2012rfishbase]) and taxize (Encyclopedia of Life, iPlant/Taxosaurus and others: [@chamberlain2013taxize]) among others.</w:t>
      </w:r>
    </w:p>
    <w:p w:rsidR="00203B66" w:rsidDel="00203B66" w:rsidRDefault="00203B66" w:rsidP="00203B66">
      <w:pPr>
        <w:spacing w:line="480" w:lineRule="auto"/>
        <w:rPr>
          <w:del w:id="41" w:author="Jack Williams" w:date="2014-08-11T10:15:00Z"/>
        </w:rPr>
      </w:pPr>
      <w:moveToRangeStart w:id="42" w:author="Jack Williams" w:date="2014-08-11T10:15:00Z" w:name="move395515466"/>
      <w:moveTo w:id="43" w:author="Jack Williams" w:date="2014-08-11T10:15:00Z">
        <w:r>
          <w:t xml:space="preserve">Here we describe </w:t>
        </w:r>
        <w:r>
          <w:rPr>
            <w:rStyle w:val="VerbatimChar"/>
          </w:rPr>
          <w:t>neotoma</w:t>
        </w:r>
        <w:r>
          <w:t xml:space="preserve">, an R package that acts as an interface between a large dynamic database (the Neotoma Paleoecological Database; http://neotomadb.org) and statistical tools in R. The </w:t>
        </w:r>
        <w:r>
          <w:rPr>
            <w:rStyle w:val="VerbatimChar"/>
          </w:rPr>
          <w:t>neotoma</w:t>
        </w:r>
        <w:r>
          <w:t xml:space="preserve"> package uses a programmatic interface (an API)</w:t>
        </w:r>
      </w:moveTo>
      <w:ins w:id="44" w:author="Jack Williams" w:date="2014-08-11T10:20:00Z">
        <w:r>
          <w:t xml:space="preserve"> (</w:t>
        </w:r>
        <w:commentRangeStart w:id="45"/>
        <w:r>
          <w:t>URL</w:t>
        </w:r>
        <w:commentRangeEnd w:id="45"/>
        <w:r>
          <w:rPr>
            <w:rStyle w:val="CommentReference"/>
          </w:rPr>
          <w:commentReference w:id="45"/>
        </w:r>
        <w:r>
          <w:t>)</w:t>
        </w:r>
      </w:ins>
      <w:moveTo w:id="46" w:author="Jack Williams" w:date="2014-08-11T10:15:00Z">
        <w:r>
          <w:t xml:space="preserve"> to send data requests to Neotoma, and then forms data objects that can interact with existing packages such as </w:t>
        </w:r>
        <w:r>
          <w:rPr>
            <w:rStyle w:val="VerbatimChar"/>
          </w:rPr>
          <w:t>analogue</w:t>
        </w:r>
        <w:r>
          <w:t xml:space="preserve"> and </w:t>
        </w:r>
        <w:r>
          <w:rPr>
            <w:rStyle w:val="VerbatimChar"/>
          </w:rPr>
          <w:t>rioja</w:t>
        </w:r>
        <w:r>
          <w:t xml:space="preserve">. The </w:t>
        </w:r>
        <w:r>
          <w:rPr>
            <w:rStyle w:val="VerbatimChar"/>
          </w:rPr>
          <w:t>neotoma</w:t>
        </w:r>
        <w:r>
          <w:t xml:space="preserve"> package also includes tools to standardize pollen data across sample sites using a set of commonly accepted pollen taxa.</w:t>
        </w:r>
      </w:moveTo>
    </w:p>
    <w:moveToRangeEnd w:id="42"/>
    <w:p w:rsidR="009B3717" w:rsidRDefault="00203B66" w:rsidP="00274378">
      <w:pPr>
        <w:spacing w:line="480" w:lineRule="auto"/>
      </w:pPr>
      <w:ins w:id="47" w:author="Jack Williams" w:date="2014-08-11T10:15:00Z">
        <w:r>
          <w:t xml:space="preserve">  </w:t>
        </w:r>
      </w:ins>
      <w:r w:rsidR="00A41B87">
        <w:t xml:space="preserve">To illustrate use cases for the </w:t>
      </w:r>
      <w:r w:rsidR="00A41B87">
        <w:rPr>
          <w:rStyle w:val="VerbatimChar"/>
        </w:rPr>
        <w:t>neotoma</w:t>
      </w:r>
      <w:r w:rsidR="00A41B87">
        <w:t xml:space="preserve"> package we present examples drawn from the paleoecological literature to illustrate how </w:t>
      </w:r>
      <w:r w:rsidR="00A41B87">
        <w:rPr>
          <w:rStyle w:val="VerbatimChar"/>
        </w:rPr>
        <w:t>neotoma</w:t>
      </w:r>
      <w:r w:rsidR="00A41B87">
        <w:t xml:space="preserve"> provides the tools to perform research </w:t>
      </w:r>
      <w:r w:rsidR="00A41B87">
        <w:lastRenderedPageBreak/>
        <w:t>that is critical to understanding paleoecological change in the Pleistocene in an open and reproducible manner.</w:t>
      </w:r>
    </w:p>
    <w:p w:rsidR="009B3717" w:rsidRDefault="00A41B87" w:rsidP="00274378">
      <w:pPr>
        <w:pStyle w:val="Heading2"/>
        <w:spacing w:line="480" w:lineRule="auto"/>
      </w:pPr>
      <w:bookmarkStart w:id="48" w:name="the-neotoma-package"/>
      <w:commentRangeStart w:id="49"/>
      <w:r>
        <w:t xml:space="preserve">The </w:t>
      </w:r>
      <w:r>
        <w:rPr>
          <w:rStyle w:val="VerbatimChar"/>
        </w:rPr>
        <w:t>neotoma</w:t>
      </w:r>
      <w:r>
        <w:t xml:space="preserve"> package</w:t>
      </w:r>
      <w:commentRangeEnd w:id="49"/>
      <w:r w:rsidR="00203B66">
        <w:rPr>
          <w:rStyle w:val="CommentReference"/>
          <w:rFonts w:asciiTheme="minorHAnsi" w:eastAsiaTheme="minorHAnsi" w:hAnsiTheme="minorHAnsi" w:cstheme="minorBidi"/>
          <w:b w:val="0"/>
          <w:bCs w:val="0"/>
          <w:color w:val="auto"/>
        </w:rPr>
        <w:commentReference w:id="49"/>
      </w:r>
    </w:p>
    <w:bookmarkEnd w:id="48"/>
    <w:p w:rsidR="009B3717" w:rsidDel="00203B66" w:rsidRDefault="00A41B87" w:rsidP="00274378">
      <w:pPr>
        <w:spacing w:line="480" w:lineRule="auto"/>
      </w:pPr>
      <w:moveFromRangeStart w:id="50" w:author="Jack Williams" w:date="2014-08-11T10:15:00Z" w:name="move395515466"/>
      <w:moveFrom w:id="51" w:author="Jack Williams" w:date="2014-08-11T10:15:00Z">
        <w:r w:rsidDel="00203B66">
          <w:t xml:space="preserve">Here we describe </w:t>
        </w:r>
        <w:r w:rsidDel="00203B66">
          <w:rPr>
            <w:rStyle w:val="VerbatimChar"/>
          </w:rPr>
          <w:t>neotoma</w:t>
        </w:r>
        <w:r w:rsidDel="00203B66">
          <w:t xml:space="preserve">, an R package that acts as an interface between a large dynamic database (the Neotoma Paleoecological Database; http://neotomadb.org) and statistical tools in R. The </w:t>
        </w:r>
        <w:r w:rsidDel="00203B66">
          <w:rPr>
            <w:rStyle w:val="VerbatimChar"/>
          </w:rPr>
          <w:t>neotoma</w:t>
        </w:r>
        <w:r w:rsidDel="00203B66">
          <w:t xml:space="preserve"> package uses a programmatic interface (an API) to send data requests to Neotoma, and then forms data objects that can interact with existing packages such as </w:t>
        </w:r>
        <w:r w:rsidDel="00203B66">
          <w:rPr>
            <w:rStyle w:val="VerbatimChar"/>
          </w:rPr>
          <w:t>analogue</w:t>
        </w:r>
        <w:r w:rsidDel="00203B66">
          <w:t xml:space="preserve"> and </w:t>
        </w:r>
        <w:r w:rsidDel="00203B66">
          <w:rPr>
            <w:rStyle w:val="VerbatimChar"/>
          </w:rPr>
          <w:t>rioja</w:t>
        </w:r>
        <w:r w:rsidDel="00203B66">
          <w:t xml:space="preserve">. The </w:t>
        </w:r>
        <w:r w:rsidDel="00203B66">
          <w:rPr>
            <w:rStyle w:val="VerbatimChar"/>
          </w:rPr>
          <w:t>neotoma</w:t>
        </w:r>
        <w:r w:rsidDel="00203B66">
          <w:t xml:space="preserve"> package also includes tools to standardize pollen data across sample sites using a set of commonly accepted pollen taxa.</w:t>
        </w:r>
      </w:moveFrom>
    </w:p>
    <w:p w:rsidR="009B3717" w:rsidRDefault="00A41B87" w:rsidP="00274378">
      <w:pPr>
        <w:pStyle w:val="Heading2"/>
        <w:spacing w:line="480" w:lineRule="auto"/>
      </w:pPr>
      <w:bookmarkStart w:id="52" w:name="examples"/>
      <w:moveFromRangeEnd w:id="50"/>
      <w:r>
        <w:t>Examples</w:t>
      </w:r>
    </w:p>
    <w:bookmarkEnd w:id="52"/>
    <w:p w:rsidR="009B3717" w:rsidRDefault="00A41B87" w:rsidP="00274378">
      <w:pPr>
        <w:spacing w:line="480" w:lineRule="auto"/>
      </w:pPr>
      <w:r>
        <w:t xml:space="preserve">Macdonald and Cwynar ([@macdonald1991post]) used </w:t>
      </w:r>
      <w:ins w:id="53" w:author="Jack Williams" w:date="2014-08-11T10:31:00Z">
        <w:r w:rsidR="00212A0A">
          <w:t xml:space="preserve">relative </w:t>
        </w:r>
      </w:ins>
      <w:r>
        <w:t>pollen</w:t>
      </w:r>
      <w:ins w:id="54" w:author="Jack Williams" w:date="2014-08-11T10:31:00Z">
        <w:r w:rsidR="00212A0A">
          <w:t xml:space="preserve"> abundances</w:t>
        </w:r>
      </w:ins>
      <w:r>
        <w:t xml:space="preserve"> </w:t>
      </w:r>
      <w:del w:id="55" w:author="Jack Williams" w:date="2014-08-11T10:31:00Z">
        <w:r w:rsidDel="00212A0A">
          <w:delText xml:space="preserve">percentage data </w:delText>
        </w:r>
      </w:del>
      <w:r>
        <w:t xml:space="preserve">for </w:t>
      </w:r>
      <w:r>
        <w:rPr>
          <w:i/>
        </w:rPr>
        <w:t>Pinus</w:t>
      </w:r>
      <w:ins w:id="56" w:author="Jack Williams" w:date="2014-08-11T10:32:00Z">
        <w:r w:rsidR="00212A0A" w:rsidRPr="00212A0A">
          <w:rPr>
            <w:rPrChange w:id="57" w:author="Jack Williams" w:date="2014-08-11T10:32:00Z">
              <w:rPr>
                <w:i/>
              </w:rPr>
            </w:rPrChange>
          </w:rPr>
          <w:t>,</w:t>
        </w:r>
      </w:ins>
      <w:ins w:id="58" w:author="Jack Williams" w:date="2014-08-11T10:31:00Z">
        <w:r w:rsidR="00212A0A" w:rsidRPr="00212A0A">
          <w:rPr>
            <w:rPrChange w:id="59" w:author="Jack Williams" w:date="2014-08-11T10:32:00Z">
              <w:rPr>
                <w:i/>
              </w:rPr>
            </w:rPrChange>
          </w:rPr>
          <w:t xml:space="preserve"> expressed as percentages,</w:t>
        </w:r>
      </w:ins>
      <w:r w:rsidRPr="00212A0A">
        <w:t xml:space="preserve"> to </w:t>
      </w:r>
      <w:r>
        <w:t>map the northward migration of lodgepole pine (</w:t>
      </w:r>
      <w:r>
        <w:rPr>
          <w:i/>
        </w:rPr>
        <w:t>Pinus contorta</w:t>
      </w:r>
      <w:r>
        <w:t xml:space="preserve"> var </w:t>
      </w:r>
      <w:r>
        <w:rPr>
          <w:i/>
        </w:rPr>
        <w:t>latifolia</w:t>
      </w:r>
      <w:r>
        <w:t xml:space="preserve">) following </w:t>
      </w:r>
      <w:ins w:id="60" w:author="Jack Williams" w:date="2014-08-11T10:28:00Z">
        <w:r w:rsidR="00212A0A">
          <w:t>de</w:t>
        </w:r>
      </w:ins>
      <w:r>
        <w:t xml:space="preserve">glaciation. In their study a cutoff of 15% Pinus pollen </w:t>
      </w:r>
      <w:del w:id="61" w:author="Jack Williams" w:date="2014-08-11T10:29:00Z">
        <w:r w:rsidDel="00212A0A">
          <w:delText>is associated</w:delText>
        </w:r>
      </w:del>
      <w:ins w:id="62" w:author="Jack Williams" w:date="2014-08-11T10:29:00Z">
        <w:r w:rsidR="00212A0A">
          <w:t>was used to indicate</w:t>
        </w:r>
      </w:ins>
      <w:r>
        <w:t xml:space="preserve"> </w:t>
      </w:r>
      <w:del w:id="63" w:author="Jack Williams" w:date="2014-08-11T10:29:00Z">
        <w:r w:rsidDel="00212A0A">
          <w:delText xml:space="preserve">with </w:delText>
        </w:r>
      </w:del>
      <w:r>
        <w:t xml:space="preserve">presence </w:t>
      </w:r>
      <w:ins w:id="64" w:author="Jack Williams" w:date="2014-08-11T10:29:00Z">
        <w:r w:rsidR="00212A0A">
          <w:t xml:space="preserve">of Pinus trees </w:t>
        </w:r>
      </w:ins>
      <w:r>
        <w:t>at pollen sample sites</w:t>
      </w:r>
      <w:ins w:id="65" w:author="Jack Williams" w:date="2014-08-11T10:29:00Z">
        <w:r w:rsidR="00212A0A">
          <w:t xml:space="preserve"> (</w:t>
        </w:r>
        <w:r w:rsidR="00212A0A" w:rsidRPr="00CF58E5">
          <w:rPr>
            <w:i/>
            <w:rPrChange w:id="66" w:author="Jack Williams" w:date="2014-08-11T10:33:00Z">
              <w:rPr/>
            </w:rPrChange>
          </w:rPr>
          <w:t>Pinus</w:t>
        </w:r>
        <w:r w:rsidR="00212A0A">
          <w:t xml:space="preserve"> pollen is produced prolifically and is dispersed widely, so a </w:t>
        </w:r>
      </w:ins>
      <w:ins w:id="67" w:author="Jack Williams" w:date="2014-08-11T10:33:00Z">
        <w:r w:rsidR="00CF58E5">
          <w:t>high threshold was used)</w:t>
        </w:r>
      </w:ins>
      <w:r>
        <w:t xml:space="preserve">. Recent work by Strong and Hills ([@strong2013holocene]) </w:t>
      </w:r>
      <w:del w:id="68" w:author="Jack Williams" w:date="2014-08-11T10:48:00Z">
        <w:r w:rsidDel="00B85B55">
          <w:delText xml:space="preserve">has </w:delText>
        </w:r>
      </w:del>
      <w:r>
        <w:t xml:space="preserve">remapped the migration front using a lower pollen proportion (5%) and more sites. Here we </w:t>
      </w:r>
      <w:del w:id="69" w:author="Jack Williams" w:date="2014-08-11T10:47:00Z">
        <w:r w:rsidDel="00B85B55">
          <w:delText xml:space="preserve">attempt to replicate </w:delText>
        </w:r>
      </w:del>
      <w:ins w:id="70" w:author="Jack Williams" w:date="2014-08-11T10:47:00Z">
        <w:r w:rsidR="00B85B55">
          <w:t>perform a</w:t>
        </w:r>
      </w:ins>
      <w:ins w:id="71" w:author="Jack Williams" w:date="2014-08-11T10:48:00Z">
        <w:r w:rsidR="00B85B55">
          <w:t xml:space="preserve"> simplified</w:t>
        </w:r>
      </w:ins>
      <w:ins w:id="72" w:author="Jack Williams" w:date="2014-08-11T10:47:00Z">
        <w:r w:rsidR="00B85B55">
          <w:t xml:space="preserve"> version of</w:t>
        </w:r>
        <w:r w:rsidR="00B85B55">
          <w:t xml:space="preserve"> </w:t>
        </w:r>
      </w:ins>
      <w:r>
        <w:t xml:space="preserve">the analysis </w:t>
      </w:r>
      <w:del w:id="73" w:author="Jack Williams" w:date="2014-08-11T10:49:00Z">
        <w:r w:rsidDel="00B85B55">
          <w:delText>as an example both of</w:delText>
        </w:r>
      </w:del>
      <w:ins w:id="74" w:author="Jack Williams" w:date="2014-08-11T10:49:00Z">
        <w:r w:rsidR="00B85B55">
          <w:t>to illustrate</w:t>
        </w:r>
      </w:ins>
      <w:r>
        <w:t xml:space="preserve"> the </w:t>
      </w:r>
      <w:del w:id="75" w:author="Jack Williams" w:date="2014-08-11T10:49:00Z">
        <w:r w:rsidDel="00B85B55">
          <w:delText xml:space="preserve">strengths </w:delText>
        </w:r>
      </w:del>
      <w:ins w:id="76" w:author="Jack Williams" w:date="2014-08-11T10:49:00Z">
        <w:r w:rsidR="00B85B55">
          <w:t>capabilities</w:t>
        </w:r>
        <w:r w:rsidR="00B85B55">
          <w:t xml:space="preserve"> </w:t>
        </w:r>
      </w:ins>
      <w:r>
        <w:t>of the package</w:t>
      </w:r>
      <w:del w:id="77" w:author="Jack Williams" w:date="2014-08-11T10:49:00Z">
        <w:r w:rsidDel="00B85B55">
          <w:delText xml:space="preserve"> and </w:delText>
        </w:r>
        <w:commentRangeStart w:id="78"/>
        <w:r w:rsidDel="00B85B55">
          <w:delText>limitations of paleoinformatic approaches</w:delText>
        </w:r>
      </w:del>
      <w:r>
        <w:t>.</w:t>
      </w:r>
      <w:commentRangeEnd w:id="78"/>
      <w:r w:rsidR="00B85B55">
        <w:rPr>
          <w:rStyle w:val="CommentReference"/>
        </w:rPr>
        <w:commentReference w:id="78"/>
      </w:r>
    </w:p>
    <w:p w:rsidR="009B3717" w:rsidRDefault="00A41B87" w:rsidP="00274378">
      <w:pPr>
        <w:spacing w:line="480" w:lineRule="auto"/>
      </w:pPr>
      <w:r>
        <w:lastRenderedPageBreak/>
        <w:t xml:space="preserve">To begin we </w:t>
      </w:r>
      <w:del w:id="79" w:author="Jack Williams" w:date="2014-08-11T10:50:00Z">
        <w:r w:rsidDel="00B85B55">
          <w:delText xml:space="preserve">must </w:delText>
        </w:r>
      </w:del>
      <w:r>
        <w:t xml:space="preserve">define a spatial bounding box and a set of taxa of interest. Strong and Hills ([@strong2013holocene]) use a region approximately bounded by 54^oN to the south and 65^oN to the North, and from 110^oW to 130^oW. The command </w:t>
      </w:r>
      <w:r>
        <w:rPr>
          <w:rStyle w:val="VerbatimChar"/>
        </w:rPr>
        <w:t>get_site</w:t>
      </w:r>
      <w:r>
        <w:t xml:space="preserve"> is used to find all sites within a bounding box:</w:t>
      </w:r>
    </w:p>
    <w:p w:rsidR="009B3717" w:rsidRDefault="00A41B87" w:rsidP="00274378">
      <w:pPr>
        <w:pStyle w:val="SourceCode"/>
        <w:spacing w:before="0" w:after="0" w:line="480" w:lineRule="auto"/>
        <w:ind w:left="720"/>
      </w:pPr>
      <w:r>
        <w:rPr>
          <w:rStyle w:val="KeywordTok"/>
        </w:rPr>
        <w:t>library</w:t>
      </w:r>
      <w:r>
        <w:rPr>
          <w:rStyle w:val="NormalTok"/>
        </w:rPr>
        <w:t>(neotoma</w:t>
      </w:r>
      <w:r w:rsidR="00D22996">
        <w:rPr>
          <w:rStyle w:val="NormalTok"/>
        </w:rPr>
        <w:t xml:space="preserve">, </w:t>
      </w:r>
      <w:commentRangeStart w:id="80"/>
      <w:r w:rsidR="00D22996">
        <w:rPr>
          <w:rStyle w:val="NormalTok"/>
        </w:rPr>
        <w:t>g</w:t>
      </w:r>
      <w:r>
        <w:rPr>
          <w:rStyle w:val="NormalTok"/>
        </w:rPr>
        <w:t>gmap</w:t>
      </w:r>
      <w:r w:rsidR="00D22996">
        <w:rPr>
          <w:rStyle w:val="NormalTok"/>
        </w:rPr>
        <w:t xml:space="preserve">, </w:t>
      </w:r>
      <w:r>
        <w:rPr>
          <w:rStyle w:val="NormalTok"/>
        </w:rPr>
        <w:t>ggplot2</w:t>
      </w:r>
      <w:r w:rsidR="00D22996">
        <w:rPr>
          <w:rStyle w:val="NormalTok"/>
        </w:rPr>
        <w:t xml:space="preserve">, </w:t>
      </w:r>
      <w:r>
        <w:rPr>
          <w:rStyle w:val="NormalTok"/>
        </w:rPr>
        <w:t>reshape2</w:t>
      </w:r>
      <w:r w:rsidR="00D22996">
        <w:rPr>
          <w:rStyle w:val="NormalTok"/>
        </w:rPr>
        <w:t xml:space="preserve">, </w:t>
      </w:r>
      <w:r>
        <w:rPr>
          <w:rStyle w:val="NormalTok"/>
        </w:rPr>
        <w:t>plyr</w:t>
      </w:r>
      <w:r w:rsidR="00D22996">
        <w:rPr>
          <w:rStyle w:val="NormalTok"/>
        </w:rPr>
        <w:t xml:space="preserve">, </w:t>
      </w:r>
      <w:r>
        <w:rPr>
          <w:rStyle w:val="NormalTok"/>
        </w:rPr>
        <w:t>Bchron</w:t>
      </w:r>
      <w:r w:rsidR="00D22996">
        <w:rPr>
          <w:rStyle w:val="NormalTok"/>
        </w:rPr>
        <w:t xml:space="preserve">, </w:t>
      </w:r>
      <w:r>
        <w:rPr>
          <w:rStyle w:val="NormalTok"/>
        </w:rPr>
        <w:t>gridExtra</w:t>
      </w:r>
      <w:commentRangeEnd w:id="80"/>
      <w:r w:rsidR="00481FCF">
        <w:rPr>
          <w:rStyle w:val="CommentReference"/>
        </w:rPr>
        <w:commentReference w:id="80"/>
      </w:r>
      <w:r>
        <w:rPr>
          <w:rStyle w:val="NormalTok"/>
        </w:rPr>
        <w:t>)</w:t>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50</w:t>
      </w:r>
      <w:r>
        <w:rPr>
          <w:rStyle w:val="NormalTok"/>
        </w:rPr>
        <w:t>, -</w:t>
      </w:r>
      <w:r>
        <w:rPr>
          <w:rStyle w:val="DecValTok"/>
        </w:rPr>
        <w:t>110</w:t>
      </w:r>
      <w:r>
        <w:rPr>
          <w:rStyle w:val="NormalTok"/>
        </w:rPr>
        <w:t xml:space="preserve">, </w:t>
      </w:r>
      <w:r>
        <w:rPr>
          <w:rStyle w:val="DecValTok"/>
        </w:rPr>
        <w:t>65</w:t>
      </w:r>
      <w:r>
        <w:rPr>
          <w:rStyle w:val="NormalTok"/>
        </w:rPr>
        <w:t>))</w:t>
      </w:r>
    </w:p>
    <w:p w:rsidR="009B3717" w:rsidRDefault="00A41B87" w:rsidP="00274378">
      <w:pPr>
        <w:pStyle w:val="SourceCode"/>
        <w:spacing w:before="0" w:after="0" w:line="480" w:lineRule="auto"/>
        <w:ind w:left="720"/>
      </w:pPr>
      <w:r>
        <w:rPr>
          <w:rStyle w:val="VerbatimChar"/>
        </w:rPr>
        <w:t>#&gt; The API call was successful, you have returned  97 records.</w:t>
      </w:r>
    </w:p>
    <w:p w:rsidR="00D22996" w:rsidRDefault="00D22996" w:rsidP="00274378">
      <w:pPr>
        <w:spacing w:line="480" w:lineRule="auto"/>
      </w:pPr>
      <w:r w:rsidRPr="00D22996">
        <w:rPr>
          <w:b/>
        </w:rPr>
        <w:t xml:space="preserve">Code Block </w:t>
      </w:r>
      <w:r>
        <w:rPr>
          <w:b/>
        </w:rPr>
        <w:t>1</w:t>
      </w:r>
      <w:r>
        <w:t xml:space="preserve">.  </w:t>
      </w:r>
      <w:r w:rsidRPr="00D22996">
        <w:rPr>
          <w:i/>
        </w:rPr>
        <w:t>Obtain site data.</w:t>
      </w:r>
    </w:p>
    <w:p w:rsidR="009B3717" w:rsidRDefault="00A41B87" w:rsidP="00274378">
      <w:pPr>
        <w:spacing w:line="480" w:lineRule="auto"/>
      </w:pPr>
      <w:r>
        <w:t xml:space="preserve">The </w:t>
      </w:r>
      <w:r>
        <w:rPr>
          <w:rStyle w:val="VerbatimChar"/>
        </w:rPr>
        <w:t>get_sites</w:t>
      </w:r>
      <w:r>
        <w:t xml:space="preserve"> command returns a site </w:t>
      </w:r>
      <w:r>
        <w:rPr>
          <w:rStyle w:val="VerbatimChar"/>
        </w:rPr>
        <w:t>data.frame</w:t>
      </w:r>
      <w:r>
        <w:t xml:space="preserve">, with </w:t>
      </w:r>
      <w:r>
        <w:rPr>
          <w:rStyle w:val="VerbatimChar"/>
        </w:rPr>
        <w:t>siteID</w:t>
      </w:r>
      <w:r>
        <w:t xml:space="preserve">, </w:t>
      </w:r>
      <w:r>
        <w:rPr>
          <w:rStyle w:val="VerbatimChar"/>
        </w:rPr>
        <w:t>latitude</w:t>
      </w:r>
      <w:r>
        <w:t xml:space="preserve">, </w:t>
      </w:r>
      <w:r>
        <w:rPr>
          <w:rStyle w:val="VerbatimChar"/>
        </w:rPr>
        <w:t>longitude</w:t>
      </w:r>
      <w:r>
        <w:t xml:space="preserve">, </w:t>
      </w:r>
      <w:r>
        <w:rPr>
          <w:rStyle w:val="VerbatimChar"/>
        </w:rPr>
        <w:t>altitude</w:t>
      </w:r>
      <w:r>
        <w:t xml:space="preserve">, </w:t>
      </w:r>
      <w:r>
        <w:rPr>
          <w:rStyle w:val="VerbatimChar"/>
        </w:rPr>
        <w:t>SiteName</w:t>
      </w:r>
      <w:r>
        <w:t xml:space="preserve">, and </w:t>
      </w:r>
      <w:r>
        <w:rPr>
          <w:rStyle w:val="VerbatimChar"/>
        </w:rPr>
        <w:t>SiteDescription</w:t>
      </w:r>
      <w:r>
        <w:t>. Each row represents a unique site.</w:t>
      </w:r>
    </w:p>
    <w:p w:rsidR="009B3717" w:rsidRDefault="00A41B87" w:rsidP="00274378">
      <w:pPr>
        <w:spacing w:line="480" w:lineRule="auto"/>
      </w:pPr>
      <w:r>
        <w:t xml:space="preserve">We can see that this returns a total of </w:t>
      </w:r>
      <w:r>
        <w:rPr>
          <w:rStyle w:val="VerbatimChar"/>
        </w:rPr>
        <w:t>R nrow(all.sites)</w:t>
      </w:r>
      <w:r>
        <w:t xml:space="preserve"> sites. </w:t>
      </w:r>
      <w:commentRangeStart w:id="81"/>
      <w:r>
        <w:t>Sites are effectively containers for datasets though. Generally it's better to search for datasets</w:t>
      </w:r>
      <w:commentRangeEnd w:id="81"/>
      <w:r w:rsidR="00481FCF">
        <w:rPr>
          <w:rStyle w:val="CommentReference"/>
        </w:rPr>
        <w:commentReference w:id="81"/>
      </w:r>
      <w:ins w:id="82" w:author="Jack Williams" w:date="2014-08-11T10:57:00Z">
        <w:r w:rsidR="00481FCF">
          <w:t>, because datasets hold data on species occurrences, abundances, or other measurements of interest</w:t>
        </w:r>
      </w:ins>
      <w:r>
        <w:t xml:space="preserve">. When you search for a dataset you can limit the type of dataset, either by looking for specific taxa, or by describing the </w:t>
      </w:r>
      <w:commentRangeStart w:id="83"/>
      <w:r>
        <w:t>dataset type</w:t>
      </w:r>
      <w:commentRangeEnd w:id="83"/>
      <w:r w:rsidR="00481FCF">
        <w:rPr>
          <w:rStyle w:val="CommentReference"/>
        </w:rPr>
        <w:commentReference w:id="83"/>
      </w:r>
      <w:r>
        <w:t xml:space="preserve">. </w:t>
      </w:r>
      <w:commentRangeStart w:id="84"/>
      <w:r>
        <w:t xml:space="preserve">Here </w:t>
      </w:r>
      <w:commentRangeEnd w:id="84"/>
      <w:r w:rsidR="00E96654">
        <w:rPr>
          <w:rStyle w:val="CommentReference"/>
        </w:rPr>
        <w:commentReference w:id="84"/>
      </w:r>
      <w:r>
        <w:t xml:space="preserve">we will </w:t>
      </w:r>
      <w:del w:id="85" w:author="Jack Williams" w:date="2014-08-11T11:00:00Z">
        <w:r w:rsidDel="00481FCF">
          <w:delText xml:space="preserve">look </w:delText>
        </w:r>
      </w:del>
      <w:ins w:id="86" w:author="Jack Williams" w:date="2014-08-11T11:00:00Z">
        <w:r w:rsidR="00481FCF">
          <w:t>restrict our search to the pollen dataset in Neotoma and</w:t>
        </w:r>
      </w:ins>
      <w:del w:id="87" w:author="Jack Williams" w:date="2014-08-11T11:00:00Z">
        <w:r w:rsidDel="00481FCF">
          <w:delText>for</w:delText>
        </w:r>
      </w:del>
      <w:r>
        <w:t xml:space="preserve"> all taxa beginning with </w:t>
      </w:r>
      <w:r>
        <w:rPr>
          <w:i/>
        </w:rPr>
        <w:t>Pinus</w:t>
      </w:r>
      <w:del w:id="88" w:author="Jack Williams" w:date="2014-08-11T11:00:00Z">
        <w:r w:rsidDel="00481FCF">
          <w:delText xml:space="preserve"> in pollen dataset</w:delText>
        </w:r>
      </w:del>
      <w:r>
        <w:t xml:space="preserve">. We use the </w:t>
      </w:r>
      <w:r>
        <w:rPr>
          <w:rStyle w:val="VerbatimChar"/>
        </w:rPr>
        <w:t>*</w:t>
      </w:r>
      <w:r>
        <w:t xml:space="preserve"> wildcard to indicate any and all taxa </w:t>
      </w:r>
      <w:ins w:id="89" w:author="Jack Williams" w:date="2014-08-11T11:02:00Z">
        <w:r w:rsidR="00E96654">
          <w:t xml:space="preserve">beginning </w:t>
        </w:r>
      </w:ins>
      <w:r>
        <w:t xml:space="preserve">with </w:t>
      </w:r>
      <w:r>
        <w:rPr>
          <w:i/>
        </w:rPr>
        <w:t>Pinus</w:t>
      </w:r>
      <w:r>
        <w:t xml:space="preserve"> in their name:</w:t>
      </w:r>
    </w:p>
    <w:p w:rsidR="00D22996" w:rsidRDefault="00A41B87" w:rsidP="00274378">
      <w:pPr>
        <w:pStyle w:val="SourceCode"/>
        <w:spacing w:before="0" w:after="0" w:line="480" w:lineRule="auto"/>
        <w:ind w:left="720"/>
        <w:rPr>
          <w:rStyle w:val="NormalTok"/>
        </w:rPr>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50</w:t>
      </w:r>
      <w:r>
        <w:rPr>
          <w:rStyle w:val="NormalTok"/>
        </w:rPr>
        <w:t>, -</w:t>
      </w:r>
      <w:r>
        <w:rPr>
          <w:rStyle w:val="DecValTok"/>
        </w:rPr>
        <w:t>110</w:t>
      </w:r>
      <w:r>
        <w:rPr>
          <w:rStyle w:val="NormalTok"/>
        </w:rPr>
        <w:t xml:space="preserve">, </w:t>
      </w:r>
      <w:r>
        <w:rPr>
          <w:rStyle w:val="DecValTok"/>
        </w:rPr>
        <w:t>65</w:t>
      </w:r>
      <w:r>
        <w:rPr>
          <w:rStyle w:val="NormalTok"/>
        </w:rPr>
        <w:t xml:space="preserve">), </w:t>
      </w:r>
    </w:p>
    <w:p w:rsidR="009B3717" w:rsidRDefault="00D22996" w:rsidP="00274378">
      <w:pPr>
        <w:pStyle w:val="SourceCode"/>
        <w:spacing w:before="0" w:after="0" w:line="480" w:lineRule="auto"/>
        <w:ind w:left="720"/>
        <w:rPr>
          <w:rStyle w:val="NormalTok"/>
        </w:rPr>
      </w:pPr>
      <w:r>
        <w:rPr>
          <w:rStyle w:val="NormalTok"/>
        </w:rPr>
        <w:t xml:space="preserve">    </w:t>
      </w:r>
      <w:r w:rsidR="00A41B87">
        <w:rPr>
          <w:rStyle w:val="DataTypeTok"/>
        </w:rPr>
        <w:t>datasettype =</w:t>
      </w:r>
      <w:r w:rsidR="00A41B87">
        <w:rPr>
          <w:rStyle w:val="NormalTok"/>
        </w:rPr>
        <w:t xml:space="preserve"> </w:t>
      </w:r>
      <w:r w:rsidR="00A41B87">
        <w:rPr>
          <w:rStyle w:val="StringTok"/>
        </w:rPr>
        <w:t>"pollen"</w:t>
      </w:r>
      <w:r w:rsidR="00A41B87">
        <w:rPr>
          <w:rStyle w:val="NormalTok"/>
        </w:rPr>
        <w:t xml:space="preserve">, </w:t>
      </w:r>
      <w:r w:rsidR="00A41B87">
        <w:br/>
      </w:r>
      <w:r w:rsidR="00A41B87">
        <w:rPr>
          <w:rStyle w:val="NormalTok"/>
        </w:rPr>
        <w:t xml:space="preserve">    </w:t>
      </w:r>
      <w:r w:rsidR="00A41B87">
        <w:rPr>
          <w:rStyle w:val="DataTypeTok"/>
        </w:rPr>
        <w:t>taxonname =</w:t>
      </w:r>
      <w:r w:rsidR="00A41B87">
        <w:rPr>
          <w:rStyle w:val="NormalTok"/>
        </w:rPr>
        <w:t xml:space="preserve"> </w:t>
      </w:r>
      <w:r w:rsidR="00A41B87">
        <w:rPr>
          <w:rStyle w:val="StringTok"/>
        </w:rPr>
        <w:t>"Pinus*"</w:t>
      </w:r>
      <w:r w:rsidR="00A41B87">
        <w:rPr>
          <w:rStyle w:val="NormalTok"/>
        </w:rPr>
        <w:t>)</w:t>
      </w:r>
    </w:p>
    <w:p w:rsidR="00D22996" w:rsidRPr="00D22996" w:rsidRDefault="00D22996" w:rsidP="00274378">
      <w:pPr>
        <w:spacing w:line="480" w:lineRule="auto"/>
      </w:pPr>
      <w:r w:rsidRPr="00D22996">
        <w:rPr>
          <w:b/>
        </w:rPr>
        <w:t>Code Block 2</w:t>
      </w:r>
      <w:r w:rsidRPr="00D22996">
        <w:t xml:space="preserve">.  </w:t>
      </w:r>
      <w:r w:rsidRPr="00D22996">
        <w:rPr>
          <w:i/>
        </w:rPr>
        <w:t>Obtain datasets.</w:t>
      </w:r>
    </w:p>
    <w:p w:rsidR="009B3717" w:rsidRDefault="00A41B87" w:rsidP="00274378">
      <w:pPr>
        <w:spacing w:line="480" w:lineRule="auto"/>
      </w:pPr>
      <w:commentRangeStart w:id="90"/>
      <w:r>
        <w:lastRenderedPageBreak/>
        <w:t>A dataset is a larger data object. The dataset has site information, but it also has information about the specific dataset.</w:t>
      </w:r>
      <w:commentRangeEnd w:id="90"/>
      <w:r w:rsidR="00CF58E5">
        <w:rPr>
          <w:rStyle w:val="CommentReference"/>
        </w:rPr>
        <w:commentReference w:id="90"/>
      </w:r>
    </w:p>
    <w:p w:rsidR="009B3717" w:rsidRDefault="00A41B87" w:rsidP="00274378">
      <w:pPr>
        <w:spacing w:line="480" w:lineRule="auto"/>
      </w:pPr>
      <w:r>
        <w:t xml:space="preserve">Here the API tells us we now have only 42 </w:t>
      </w:r>
      <w:del w:id="91" w:author="Jack Williams" w:date="2014-08-11T11:05:00Z">
        <w:r w:rsidDel="00E96654">
          <w:delText xml:space="preserve">records </w:delText>
        </w:r>
      </w:del>
      <w:commentRangeStart w:id="92"/>
      <w:ins w:id="93" w:author="Jack Williams" w:date="2014-08-11T11:05:00Z">
        <w:r w:rsidR="00E96654">
          <w:t>datasets compared to</w:t>
        </w:r>
      </w:ins>
      <w:del w:id="94" w:author="Jack Williams" w:date="2014-08-11T11:05:00Z">
        <w:r w:rsidDel="00E96654">
          <w:delText>of</w:delText>
        </w:r>
      </w:del>
      <w:r>
        <w:t xml:space="preserve"> the </w:t>
      </w:r>
      <w:del w:id="95" w:author="Jack Williams" w:date="2014-08-11T11:05:00Z">
        <w:r w:rsidDel="00E96654">
          <w:delText xml:space="preserve">original </w:delText>
        </w:r>
      </w:del>
      <w:r>
        <w:t>97</w:t>
      </w:r>
      <w:ins w:id="96" w:author="Jack Williams" w:date="2014-08-11T11:05:00Z">
        <w:r w:rsidR="00E96654">
          <w:t xml:space="preserve"> sites returned by the get_sites example</w:t>
        </w:r>
      </w:ins>
      <w:r>
        <w:t xml:space="preserve">. </w:t>
      </w:r>
      <w:del w:id="97" w:author="Jack Williams" w:date="2014-08-11T11:10:00Z">
        <w:r w:rsidDel="00E96654">
          <w:delText>Many of the</w:delText>
        </w:r>
      </w:del>
      <w:ins w:id="98" w:author="Jack Williams" w:date="2014-08-11T11:10:00Z">
        <w:r w:rsidR="00E96654">
          <w:t>The</w:t>
        </w:r>
      </w:ins>
      <w:r>
        <w:t xml:space="preserve"> </w:t>
      </w:r>
      <w:del w:id="99" w:author="Jack Williams" w:date="2014-08-11T11:06:00Z">
        <w:r w:rsidDel="00E96654">
          <w:delText xml:space="preserve">samples </w:delText>
        </w:r>
      </w:del>
      <w:ins w:id="100" w:author="Jack Williams" w:date="2014-08-11T11:10:00Z">
        <w:r w:rsidR="00E96654">
          <w:t xml:space="preserve">other </w:t>
        </w:r>
      </w:ins>
      <w:ins w:id="101" w:author="Jack Williams" w:date="2014-08-11T11:06:00Z">
        <w:r w:rsidR="00E96654">
          <w:t>sites</w:t>
        </w:r>
        <w:r w:rsidR="00E96654">
          <w:t xml:space="preserve"> </w:t>
        </w:r>
      </w:ins>
      <w:commentRangeEnd w:id="92"/>
      <w:ins w:id="102" w:author="Jack Williams" w:date="2014-08-11T11:09:00Z">
        <w:r w:rsidR="00E96654">
          <w:rPr>
            <w:rStyle w:val="CommentReference"/>
          </w:rPr>
          <w:commentReference w:id="92"/>
        </w:r>
      </w:ins>
      <w:ins w:id="103" w:author="Jack Williams" w:date="2014-08-11T11:10:00Z">
        <w:r w:rsidR="00E96654">
          <w:t xml:space="preserve">contain other datasets, e.g. </w:t>
        </w:r>
      </w:ins>
      <w:del w:id="104" w:author="Jack Williams" w:date="2014-08-11T11:11:00Z">
        <w:r w:rsidDel="00E96654">
          <w:delText xml:space="preserve">are </w:delText>
        </w:r>
      </w:del>
      <w:r>
        <w:t xml:space="preserve">pollen surface samples, or vertebrate fauna, </w:t>
      </w:r>
      <w:del w:id="105" w:author="Jack Williams" w:date="2014-08-11T11:11:00Z">
        <w:r w:rsidDel="00E96654">
          <w:delText>meaning</w:delText>
        </w:r>
      </w:del>
      <w:ins w:id="106" w:author="Jack Williams" w:date="2014-08-11T11:11:00Z">
        <w:r w:rsidR="00E96654">
          <w:t>and</w:t>
        </w:r>
        <w:r w:rsidR="00E96654">
          <w:t xml:space="preserve"> </w:t>
        </w:r>
      </w:ins>
      <w:ins w:id="107" w:author="Jack Williams" w:date="2014-08-11T11:06:00Z">
        <w:r w:rsidR="00E96654">
          <w:t>datasets from</w:t>
        </w:r>
      </w:ins>
      <w:r>
        <w:t xml:space="preserve"> </w:t>
      </w:r>
      <w:ins w:id="108" w:author="Jack Williams" w:date="2014-08-11T11:06:00Z">
        <w:r w:rsidR="00E96654">
          <w:t xml:space="preserve">fossil </w:t>
        </w:r>
      </w:ins>
      <w:r>
        <w:t>pollen core</w:t>
      </w:r>
      <w:ins w:id="109" w:author="Jack Williams" w:date="2014-08-11T11:06:00Z">
        <w:r w:rsidR="00E96654">
          <w:t>s</w:t>
        </w:r>
      </w:ins>
      <w:r>
        <w:t xml:space="preserve"> </w:t>
      </w:r>
      <w:del w:id="110" w:author="Jack Williams" w:date="2014-08-11T11:06:00Z">
        <w:r w:rsidDel="00E96654">
          <w:delText xml:space="preserve">data </w:delText>
        </w:r>
      </w:del>
      <w:r>
        <w:t>comprise</w:t>
      </w:r>
      <w:del w:id="111" w:author="Jack Williams" w:date="2014-08-11T11:06:00Z">
        <w:r w:rsidDel="00E96654">
          <w:delText>s</w:delText>
        </w:r>
      </w:del>
      <w:r>
        <w:t xml:space="preserve"> less than half of the records. </w:t>
      </w:r>
      <w:del w:id="112" w:author="Jack Williams" w:date="2014-08-11T11:07:00Z">
        <w:r w:rsidDel="00E96654">
          <w:delText>Regardless, we now know that there is pollen core data from 42 sites and we</w:delText>
        </w:r>
      </w:del>
      <w:ins w:id="113" w:author="Jack Williams" w:date="2014-08-11T11:07:00Z">
        <w:r w:rsidR="00E96654">
          <w:t>We</w:t>
        </w:r>
      </w:ins>
      <w:r>
        <w:t xml:space="preserve"> can plot th</w:t>
      </w:r>
      <w:ins w:id="114" w:author="Jack Williams" w:date="2014-08-11T11:11:00Z">
        <w:r w:rsidR="00E96654">
          <w:t>e</w:t>
        </w:r>
      </w:ins>
      <w:del w:id="115" w:author="Jack Williams" w:date="2014-08-11T11:11:00Z">
        <w:r w:rsidDel="00E96654">
          <w:delText>o</w:delText>
        </w:r>
      </w:del>
      <w:r>
        <w:t>se sites over our original 97.</w:t>
      </w:r>
    </w:p>
    <w:p w:rsidR="009B3717" w:rsidRDefault="00A41B87" w:rsidP="00274378">
      <w:pPr>
        <w:pStyle w:val="SourceCode"/>
        <w:spacing w:before="0" w:after="0" w:line="480" w:lineRule="auto"/>
        <w:ind w:left="720"/>
      </w:pPr>
      <w:commentRangeStart w:id="116"/>
      <w:r>
        <w:rPr>
          <w:rStyle w:val="NormalTok"/>
        </w:rPr>
        <w:t>bc.map &lt;-</w:t>
      </w:r>
      <w:r>
        <w:rPr>
          <w:rStyle w:val="StringTok"/>
        </w:rPr>
        <w:t xml:space="preserve"> </w:t>
      </w:r>
      <w:r>
        <w:rPr>
          <w:rStyle w:val="KeywordTok"/>
        </w:rPr>
        <w:t>get_map</w:t>
      </w:r>
      <w:r>
        <w:rPr>
          <w:rStyle w:val="NormalTok"/>
        </w:rPr>
        <w:t>(</w:t>
      </w:r>
      <w:r>
        <w:rPr>
          <w:rStyle w:val="DataTypeTok"/>
        </w:rPr>
        <w:t>location =</w:t>
      </w:r>
      <w:r>
        <w:rPr>
          <w:rStyle w:val="NormalTok"/>
        </w:rPr>
        <w:t xml:space="preserve"> </w:t>
      </w:r>
      <w:r>
        <w:rPr>
          <w:rStyle w:val="KeywordTok"/>
        </w:rPr>
        <w:t>c</w:t>
      </w:r>
      <w:r>
        <w:rPr>
          <w:rStyle w:val="NormalTok"/>
        </w:rPr>
        <w:t>(-</w:t>
      </w:r>
      <w:r>
        <w:rPr>
          <w:rStyle w:val="DecValTok"/>
        </w:rPr>
        <w:t>120</w:t>
      </w:r>
      <w:r>
        <w:rPr>
          <w:rStyle w:val="NormalTok"/>
        </w:rPr>
        <w:t xml:space="preserve">, </w:t>
      </w:r>
      <w:r>
        <w:rPr>
          <w:rStyle w:val="DecValTok"/>
        </w:rPr>
        <w:t>60</w:t>
      </w:r>
      <w:r>
        <w:rPr>
          <w:rStyle w:val="NormalTok"/>
        </w:rPr>
        <w:t xml:space="preserve">), </w:t>
      </w:r>
      <w:r>
        <w:rPr>
          <w:rStyle w:val="DataTypeTok"/>
        </w:rPr>
        <w:t>zoom =</w:t>
      </w:r>
      <w:r>
        <w:rPr>
          <w:rStyle w:val="NormalTok"/>
        </w:rPr>
        <w:t xml:space="preserve"> </w:t>
      </w:r>
      <w:r>
        <w:rPr>
          <w:rStyle w:val="DecValTok"/>
        </w:rPr>
        <w:t>4</w:t>
      </w:r>
      <w:r>
        <w:rPr>
          <w:rStyle w:val="NormalTok"/>
        </w:rPr>
        <w:t>)</w:t>
      </w:r>
      <w:r>
        <w:br/>
      </w:r>
      <w:r>
        <w:rPr>
          <w:rStyle w:val="KeywordTok"/>
        </w:rPr>
        <w:t>ggmap</w:t>
      </w:r>
      <w:r>
        <w:rPr>
          <w:rStyle w:val="NormalTok"/>
        </w:rPr>
        <w:t xml:space="preserve">(bc.map) </w:t>
      </w:r>
      <w:commentRangeEnd w:id="116"/>
      <w:r w:rsidR="00E96654">
        <w:rPr>
          <w:rStyle w:val="CommentReference"/>
        </w:rPr>
        <w:commentReference w:id="116"/>
      </w:r>
      <w:r>
        <w:rPr>
          <w:rStyle w:val="NormalTok"/>
        </w:rPr>
        <w:t>+</w:t>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w:t>
      </w:r>
      <w:r>
        <w:rPr>
          <w:rStyle w:val="DataTypeTok"/>
        </w:rPr>
        <w:t>dataset =</w:t>
      </w:r>
      <w:r>
        <w:rPr>
          <w:rStyle w:val="NormalTok"/>
        </w:rPr>
        <w:t xml:space="preserve"> all.datasets),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rPr>
          <w:rStyle w:val="KeywordTok"/>
        </w:rPr>
        <w:t>ylab</w:t>
      </w:r>
      <w:r>
        <w:rPr>
          <w:rStyle w:val="NormalTok"/>
        </w:rPr>
        <w:t>(</w:t>
      </w:r>
      <w:r>
        <w:rPr>
          <w:rStyle w:val="StringTok"/>
        </w:rPr>
        <w:t>"Latitude North"</w:t>
      </w:r>
      <w:r>
        <w:rPr>
          <w:rStyle w:val="NormalTok"/>
        </w:rPr>
        <w:t>)</w:t>
      </w:r>
    </w:p>
    <w:p w:rsidR="009B3717" w:rsidRDefault="00A41B87" w:rsidP="00274378">
      <w:pPr>
        <w:spacing w:line="480" w:lineRule="auto"/>
      </w:pPr>
      <w:r>
        <w:rPr>
          <w:noProof/>
        </w:rPr>
        <w:lastRenderedPageBreak/>
        <w:drawing>
          <wp:inline distT="0" distB="0" distL="0" distR="0" wp14:anchorId="66390D72" wp14:editId="35C5CB8C">
            <wp:extent cx="4203700" cy="420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4.png"/>
                    <pic:cNvPicPr>
                      <a:picLocks noChangeAspect="1" noChangeArrowheads="1"/>
                    </pic:cNvPicPr>
                  </pic:nvPicPr>
                  <pic:blipFill>
                    <a:blip r:embed="rId7"/>
                    <a:stretch>
                      <a:fillRect/>
                    </a:stretch>
                  </pic:blipFill>
                  <pic:spPr bwMode="auto">
                    <a:xfrm>
                      <a:off x="0" y="0"/>
                      <a:ext cx="4204765" cy="4204765"/>
                    </a:xfrm>
                    <a:prstGeom prst="rect">
                      <a:avLst/>
                    </a:prstGeom>
                    <a:noFill/>
                    <a:ln w="9525">
                      <a:noFill/>
                      <a:headEnd/>
                      <a:tailEnd/>
                    </a:ln>
                  </pic:spPr>
                </pic:pic>
              </a:graphicData>
            </a:graphic>
          </wp:inline>
        </w:drawing>
      </w:r>
    </w:p>
    <w:p w:rsidR="009B3717" w:rsidRDefault="00D22996" w:rsidP="00274378">
      <w:pPr>
        <w:pStyle w:val="ImageCaption"/>
        <w:spacing w:line="480" w:lineRule="auto"/>
      </w:pPr>
      <w:r w:rsidRPr="00D22996">
        <w:rPr>
          <w:b/>
          <w:i w:val="0"/>
        </w:rPr>
        <w:t>Figure 1</w:t>
      </w:r>
      <w:r>
        <w:t xml:space="preserve">.  Sites returned from Neotoma.  Sites in </w:t>
      </w:r>
      <w:ins w:id="117" w:author="Jack Williams" w:date="2014-08-11T11:15:00Z">
        <w:r w:rsidR="00782A7B">
          <w:t>b</w:t>
        </w:r>
      </w:ins>
      <w:del w:id="118" w:author="Jack Williams" w:date="2014-08-11T11:15:00Z">
        <w:r w:rsidDel="00782A7B">
          <w:delText>B</w:delText>
        </w:r>
      </w:del>
      <w:r>
        <w:t xml:space="preserve">lack are returned by </w:t>
      </w:r>
      <w:del w:id="119" w:author="Jack Williams" w:date="2014-08-11T11:26:00Z">
        <w:r w:rsidDel="00B76479">
          <w:delText xml:space="preserve">only </w:delText>
        </w:r>
      </w:del>
      <w:r>
        <w:t>get_sites</w:t>
      </w:r>
      <w:del w:id="120" w:author="Jack Williams" w:date="2014-08-11T11:26:00Z">
        <w:r w:rsidDel="00B76479">
          <w:delText xml:space="preserve">, </w:delText>
        </w:r>
      </w:del>
      <w:ins w:id="121" w:author="Jack Williams" w:date="2014-08-11T11:26:00Z">
        <w:r w:rsidR="00B76479">
          <w:t>and include multiple dataset types;</w:t>
        </w:r>
        <w:r w:rsidR="00B76479">
          <w:t xml:space="preserve"> </w:t>
        </w:r>
      </w:ins>
      <w:r>
        <w:t xml:space="preserve">sites in red have </w:t>
      </w:r>
      <w:del w:id="122" w:author="Jack Williams" w:date="2014-08-11T11:25:00Z">
        <w:r w:rsidDel="00B76479">
          <w:delText xml:space="preserve">associated </w:delText>
        </w:r>
      </w:del>
      <w:ins w:id="123" w:author="Jack Williams" w:date="2014-08-11T11:25:00Z">
        <w:r w:rsidR="00B76479">
          <w:t>fossil</w:t>
        </w:r>
        <w:r w:rsidR="00B76479">
          <w:t xml:space="preserve"> </w:t>
        </w:r>
      </w:ins>
      <w:r>
        <w:t xml:space="preserve">pollen </w:t>
      </w:r>
      <w:del w:id="124" w:author="Jack Williams" w:date="2014-08-11T11:25:00Z">
        <w:r w:rsidDel="00B76479">
          <w:delText>records</w:delText>
        </w:r>
      </w:del>
      <w:ins w:id="125" w:author="Jack Williams" w:date="2014-08-11T11:25:00Z">
        <w:r w:rsidR="00B76479">
          <w:t>datasets</w:t>
        </w:r>
      </w:ins>
      <w:r>
        <w:t>.</w:t>
      </w:r>
    </w:p>
    <w:p w:rsidR="009B3717" w:rsidDel="00B76479" w:rsidRDefault="00A41B87" w:rsidP="00274378">
      <w:pPr>
        <w:spacing w:line="480" w:lineRule="auto"/>
        <w:rPr>
          <w:del w:id="126" w:author="Jack Williams" w:date="2014-08-11T11:27:00Z"/>
        </w:rPr>
      </w:pPr>
      <w:commentRangeStart w:id="127"/>
      <w:del w:id="128" w:author="Jack Williams" w:date="2014-08-11T11:27:00Z">
        <w:r w:rsidDel="00B76479">
          <w:delText>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 based analysis however is that analysis using Neotoma can be updated continuously as new sites are added.</w:delText>
        </w:r>
      </w:del>
      <w:commentRangeEnd w:id="127"/>
      <w:r w:rsidR="00B76479">
        <w:rPr>
          <w:rStyle w:val="CommentReference"/>
        </w:rPr>
        <w:commentReference w:id="127"/>
      </w:r>
    </w:p>
    <w:p w:rsidR="009B3717" w:rsidRDefault="00A41B87" w:rsidP="00274378">
      <w:pPr>
        <w:spacing w:line="480" w:lineRule="auto"/>
      </w:pPr>
      <w:r>
        <w:t xml:space="preserve">Let's get </w:t>
      </w:r>
      <w:commentRangeStart w:id="129"/>
      <w:r>
        <w:t xml:space="preserve">the data </w:t>
      </w:r>
      <w:commentRangeEnd w:id="129"/>
      <w:r w:rsidR="00B76479">
        <w:rPr>
          <w:rStyle w:val="CommentReference"/>
        </w:rPr>
        <w:commentReference w:id="129"/>
      </w:r>
      <w:r>
        <w:t xml:space="preserve">for each of the </w:t>
      </w:r>
      <w:del w:id="130" w:author="Jack Williams" w:date="2014-08-11T11:28:00Z">
        <w:r w:rsidDel="00B76479">
          <w:delText xml:space="preserve">cores </w:delText>
        </w:r>
      </w:del>
      <w:ins w:id="131" w:author="Jack Williams" w:date="2014-08-11T11:28:00Z">
        <w:r w:rsidR="00B76479">
          <w:t>sites in our fossil pollen dataset</w:t>
        </w:r>
      </w:ins>
      <w:del w:id="132" w:author="Jack Williams" w:date="2014-08-11T11:29:00Z">
        <w:r w:rsidDel="00B76479">
          <w:delText>we have</w:delText>
        </w:r>
      </w:del>
      <w:r>
        <w:t>:</w:t>
      </w:r>
    </w:p>
    <w:p w:rsidR="009B3717" w:rsidRDefault="00A41B87" w:rsidP="00274378">
      <w:pPr>
        <w:pStyle w:val="SourceCode"/>
        <w:spacing w:line="480" w:lineRule="auto"/>
        <w:ind w:left="720"/>
      </w:pPr>
      <w:r>
        <w:rPr>
          <w:rStyle w:val="CommentTok"/>
        </w:rPr>
        <w:lastRenderedPageBreak/>
        <w:t># This step may be time consuming, particularly if you have</w:t>
      </w:r>
      <w:r>
        <w:br/>
      </w:r>
      <w:r>
        <w:rPr>
          <w:rStyle w:val="CommentTok"/>
        </w:rPr>
        <w:t># a slow internet connection.</w:t>
      </w:r>
      <w:r>
        <w:br/>
      </w:r>
      <w:r>
        <w:rPr>
          <w:rStyle w:val="NormalTok"/>
        </w:rPr>
        <w:t>all.downloads &lt;-</w:t>
      </w:r>
      <w:r>
        <w:rPr>
          <w:rStyle w:val="StringTok"/>
        </w:rPr>
        <w:t xml:space="preserve"> </w:t>
      </w:r>
      <w:r>
        <w:rPr>
          <w:rStyle w:val="KeywordTok"/>
        </w:rPr>
        <w:t>suppressMessages</w:t>
      </w:r>
      <w:r>
        <w:rPr>
          <w:rStyle w:val="NormalTok"/>
        </w:rPr>
        <w:t>(</w:t>
      </w:r>
      <w:commentRangeStart w:id="133"/>
      <w:r>
        <w:rPr>
          <w:rStyle w:val="KeywordTok"/>
        </w:rPr>
        <w:t>get_download</w:t>
      </w:r>
      <w:commentRangeEnd w:id="133"/>
      <w:r w:rsidR="00B76479">
        <w:rPr>
          <w:rStyle w:val="CommentReference"/>
        </w:rPr>
        <w:commentReference w:id="133"/>
      </w:r>
      <w:r>
        <w:rPr>
          <w:rStyle w:val="NormalTok"/>
        </w:rPr>
        <w:t>(</w:t>
      </w:r>
      <w:r>
        <w:rPr>
          <w:rStyle w:val="KeywordTok"/>
        </w:rPr>
        <w:t>sapply</w:t>
      </w:r>
      <w:r>
        <w:rPr>
          <w:rStyle w:val="NormalTok"/>
        </w:rPr>
        <w:t>(all.datasets, function(x) x$DatasetID)))</w:t>
      </w:r>
    </w:p>
    <w:p w:rsidR="009B3717" w:rsidRDefault="00A41B87" w:rsidP="00274378">
      <w:pPr>
        <w:spacing w:line="480" w:lineRule="auto"/>
      </w:pPr>
      <w:r>
        <w:t xml:space="preserve">In most cases the </w:t>
      </w:r>
      <w:r>
        <w:rPr>
          <w:rStyle w:val="VerbatimChar"/>
        </w:rPr>
        <w:t>get_download</w:t>
      </w:r>
      <w:r>
        <w:t xml:space="preserve"> command will return a message for an individual core such as:</w:t>
      </w:r>
    </w:p>
    <w:p w:rsidR="009B3717" w:rsidRDefault="00A41B87" w:rsidP="00274378">
      <w:pPr>
        <w:pStyle w:val="SourceCode"/>
        <w:spacing w:line="480" w:lineRule="auto"/>
        <w:ind w:firstLine="720"/>
      </w:pPr>
      <w:r>
        <w:rPr>
          <w:rStyle w:val="VerbatimChar"/>
        </w:rPr>
        <w:t>API call was successful. Returned record for Cottonwood Slough.</w:t>
      </w:r>
    </w:p>
    <w:p w:rsidR="00E52BDE" w:rsidRDefault="00A41B87" w:rsidP="00274378">
      <w:pPr>
        <w:spacing w:line="480" w:lineRule="auto"/>
        <w:rPr>
          <w:ins w:id="134" w:author="Jack Williams" w:date="2014-08-11T11:42:00Z"/>
        </w:rPr>
      </w:pPr>
      <w:commentRangeStart w:id="135"/>
      <w:r>
        <w:t xml:space="preserve">The </w:t>
      </w:r>
      <w:r>
        <w:rPr>
          <w:rStyle w:val="VerbatimChar"/>
        </w:rPr>
        <w:t>download</w:t>
      </w:r>
      <w:r>
        <w:t xml:space="preserve"> object </w:t>
      </w:r>
      <w:commentRangeEnd w:id="135"/>
      <w:r w:rsidR="00E52BDE">
        <w:rPr>
          <w:rStyle w:val="CommentReference"/>
        </w:rPr>
        <w:commentReference w:id="135"/>
      </w:r>
      <w:r>
        <w:t>is a list with six objects</w:t>
      </w:r>
      <w:ins w:id="136" w:author="Jack Williams" w:date="2014-08-11T11:42:00Z">
        <w:r w:rsidR="00E52BDE">
          <w:t xml:space="preserve">:  metadata, sample.meta, chronology, </w:t>
        </w:r>
      </w:ins>
      <w:ins w:id="137" w:author="Jack Williams" w:date="2014-08-11T11:43:00Z">
        <w:r w:rsidR="00AC707A">
          <w:t>taxon.list, counts, lab.data</w:t>
        </w:r>
      </w:ins>
      <w:r>
        <w:t xml:space="preserve">. </w:t>
      </w:r>
      <w:commentRangeStart w:id="138"/>
      <w:r>
        <w:t xml:space="preserve">The </w:t>
      </w:r>
      <w:r>
        <w:rPr>
          <w:rStyle w:val="VerbatimChar"/>
        </w:rPr>
        <w:t>metadata</w:t>
      </w:r>
      <w:r>
        <w:t xml:space="preserve"> </w:t>
      </w:r>
      <w:commentRangeEnd w:id="138"/>
      <w:r w:rsidR="00E52BDE">
        <w:rPr>
          <w:rStyle w:val="CommentReference"/>
        </w:rPr>
        <w:commentReference w:id="138"/>
      </w:r>
      <w:r>
        <w:t xml:space="preserve">is again a list with a </w:t>
      </w:r>
      <w:r>
        <w:rPr>
          <w:rStyle w:val="VerbatimChar"/>
        </w:rPr>
        <w:t>dataset</w:t>
      </w:r>
      <w:r>
        <w:t xml:space="preserve">, similar to the one returned by </w:t>
      </w:r>
      <w:r>
        <w:rPr>
          <w:rStyle w:val="VerbatimChar"/>
        </w:rPr>
        <w:t>get_dataset</w:t>
      </w:r>
      <w:r>
        <w:t xml:space="preserve"> and then </w:t>
      </w:r>
      <w:r>
        <w:rPr>
          <w:rStyle w:val="VerbatimChar"/>
        </w:rPr>
        <w:t>pi.data</w:t>
      </w:r>
      <w:r>
        <w:t xml:space="preserve">, information about the investigator. The </w:t>
      </w:r>
      <w:r>
        <w:rPr>
          <w:rStyle w:val="VerbatimChar"/>
        </w:rPr>
        <w:t>sample.meta</w:t>
      </w:r>
      <w:r>
        <w:t xml:space="preserve"> is where the depth and </w:t>
      </w:r>
      <w:commentRangeStart w:id="139"/>
      <w:r>
        <w:t xml:space="preserve">age information </w:t>
      </w:r>
      <w:commentRangeEnd w:id="139"/>
      <w:r w:rsidR="00E52BDE">
        <w:rPr>
          <w:rStyle w:val="CommentReference"/>
        </w:rPr>
        <w:commentReference w:id="139"/>
      </w:r>
      <w:r>
        <w:t xml:space="preserve">is stored. </w:t>
      </w:r>
      <w:commentRangeStart w:id="140"/>
      <w:r>
        <w:t xml:space="preserve">The actual chronologies are stored in the </w:t>
      </w:r>
      <w:r>
        <w:rPr>
          <w:rStyle w:val="VerbatimChar"/>
        </w:rPr>
        <w:t>chronology</w:t>
      </w:r>
      <w:r>
        <w:t xml:space="preserve"> list</w:t>
      </w:r>
      <w:commentRangeEnd w:id="140"/>
      <w:r w:rsidR="00E52BDE">
        <w:rPr>
          <w:rStyle w:val="CommentReference"/>
        </w:rPr>
        <w:commentReference w:id="140"/>
      </w:r>
      <w:r>
        <w:t xml:space="preserve">. If a </w:t>
      </w:r>
      <w:commentRangeStart w:id="141"/>
      <w:r>
        <w:t xml:space="preserve">core </w:t>
      </w:r>
      <w:commentRangeEnd w:id="141"/>
      <w:r w:rsidR="00E52BDE">
        <w:rPr>
          <w:rStyle w:val="CommentReference"/>
        </w:rPr>
        <w:commentReference w:id="141"/>
      </w:r>
      <w:r>
        <w:t xml:space="preserve">has a single </w:t>
      </w:r>
      <w:commentRangeStart w:id="142"/>
      <w:r>
        <w:t xml:space="preserve">record the list </w:t>
      </w:r>
      <w:commentRangeEnd w:id="142"/>
      <w:r w:rsidR="00E52BDE">
        <w:rPr>
          <w:rStyle w:val="CommentReference"/>
        </w:rPr>
        <w:commentReference w:id="142"/>
      </w:r>
      <w:r>
        <w:t xml:space="preserve">has a length of one. Some cores have multiple chronologies and these are added to the list. The default chronology is always represented in </w:t>
      </w:r>
      <w:r>
        <w:rPr>
          <w:rStyle w:val="VerbatimChar"/>
        </w:rPr>
        <w:t>sample.meta</w:t>
      </w:r>
      <w:r>
        <w:t xml:space="preserve">, and is always the first </w:t>
      </w:r>
      <w:r>
        <w:rPr>
          <w:rStyle w:val="VerbatimChar"/>
        </w:rPr>
        <w:t>chronology</w:t>
      </w:r>
      <w:r>
        <w:t xml:space="preserve">. </w:t>
      </w:r>
    </w:p>
    <w:p w:rsidR="009B3717" w:rsidRDefault="00A41B87" w:rsidP="00274378">
      <w:pPr>
        <w:spacing w:line="480" w:lineRule="auto"/>
      </w:pPr>
      <w:commentRangeStart w:id="143"/>
      <w:r>
        <w:t xml:space="preserve">If </w:t>
      </w:r>
      <w:commentRangeStart w:id="144"/>
      <w:r>
        <w:t xml:space="preserve">you </w:t>
      </w:r>
      <w:commentRangeEnd w:id="144"/>
      <w:r w:rsidR="00E52BDE">
        <w:rPr>
          <w:rStyle w:val="CommentReference"/>
        </w:rPr>
        <w:commentReference w:id="144"/>
      </w:r>
      <w:r>
        <w:t xml:space="preserve">choose to build your own chronology using </w:t>
      </w:r>
      <w:r>
        <w:rPr>
          <w:rStyle w:val="VerbatimChar"/>
        </w:rPr>
        <w:t>Bacon</w:t>
      </w:r>
      <w:r>
        <w:t xml:space="preserve"> ([@blaauw2011flexible]) or another method you can obtain the chronological controls for the core using the </w:t>
      </w:r>
      <w:r>
        <w:rPr>
          <w:rStyle w:val="VerbatimChar"/>
        </w:rPr>
        <w:t>get_chroncontrol</w:t>
      </w:r>
      <w:r>
        <w:t xml:space="preserve"> function and the chronology ID in either </w:t>
      </w:r>
      <w:r>
        <w:rPr>
          <w:rStyle w:val="VerbatimChar"/>
        </w:rPr>
        <w:t>sample.meta</w:t>
      </w:r>
      <w:r>
        <w:t xml:space="preserve"> or any one of the </w:t>
      </w:r>
      <w:r>
        <w:rPr>
          <w:rStyle w:val="VerbatimChar"/>
        </w:rPr>
        <w:t>chronology</w:t>
      </w:r>
      <w:r>
        <w:t xml:space="preserve"> objects. </w:t>
      </w:r>
      <w:del w:id="145" w:author="Jack Williams" w:date="2014-08-11T11:41:00Z">
        <w:r w:rsidDel="00E52BDE">
          <w:delText xml:space="preserve">While </w:delText>
        </w:r>
      </w:del>
      <w:ins w:id="146" w:author="Jack Williams" w:date="2014-08-11T11:41:00Z">
        <w:r w:rsidR="00E52BDE">
          <w:t>Note that</w:t>
        </w:r>
        <w:r w:rsidR="00E52BDE">
          <w:t xml:space="preserve"> </w:t>
        </w:r>
      </w:ins>
      <w:r>
        <w:t>the</w:t>
      </w:r>
      <w:ins w:id="147" w:author="Jack Williams" w:date="2014-08-11T11:41:00Z">
        <w:r w:rsidR="00E52BDE">
          <w:t xml:space="preserve"> list of</w:t>
        </w:r>
      </w:ins>
      <w:r>
        <w:t xml:space="preserve"> chronological controls used to build a chronology </w:t>
      </w:r>
      <w:ins w:id="148" w:author="Jack Williams" w:date="2014-08-11T11:41:00Z">
        <w:r w:rsidR="00E52BDE">
          <w:t xml:space="preserve">for a site </w:t>
        </w:r>
      </w:ins>
      <w:r>
        <w:t xml:space="preserve">may </w:t>
      </w:r>
      <w:del w:id="149" w:author="Jack Williams" w:date="2014-08-11T11:41:00Z">
        <w:r w:rsidDel="00E52BDE">
          <w:delText>vary across</w:delText>
        </w:r>
      </w:del>
      <w:ins w:id="150" w:author="Jack Williams" w:date="2014-08-11T11:41:00Z">
        <w:r w:rsidR="00E52BDE">
          <w:t>differ among the</w:t>
        </w:r>
      </w:ins>
      <w:r>
        <w:t xml:space="preserve"> chronologies for a single site, the default model often contains the most accurate chronological control data.</w:t>
      </w:r>
      <w:commentRangeEnd w:id="143"/>
      <w:r w:rsidR="00E52BDE">
        <w:rPr>
          <w:rStyle w:val="CommentReference"/>
        </w:rPr>
        <w:commentReference w:id="143"/>
      </w:r>
    </w:p>
    <w:p w:rsidR="009B3717" w:rsidRDefault="00A41B87" w:rsidP="00274378">
      <w:pPr>
        <w:spacing w:line="480" w:lineRule="auto"/>
      </w:pPr>
      <w:r>
        <w:t xml:space="preserve">The </w:t>
      </w:r>
      <w:r>
        <w:rPr>
          <w:rStyle w:val="VerbatimChar"/>
        </w:rPr>
        <w:t>taxon.list</w:t>
      </w:r>
      <w:r>
        <w:t xml:space="preserve"> is a critical component of the </w:t>
      </w:r>
      <w:r>
        <w:rPr>
          <w:rStyle w:val="VerbatimChar"/>
        </w:rPr>
        <w:t>download</w:t>
      </w:r>
      <w:r>
        <w:t xml:space="preserve"> object. It lists the taxa found in the core, </w:t>
      </w:r>
      <w:commentRangeStart w:id="151"/>
      <w:r>
        <w:t xml:space="preserve">as well as any laboratory data, </w:t>
      </w:r>
      <w:commentRangeEnd w:id="151"/>
      <w:r w:rsidR="00AC707A">
        <w:rPr>
          <w:rStyle w:val="CommentReference"/>
        </w:rPr>
        <w:commentReference w:id="151"/>
      </w:r>
      <w:r>
        <w:t xml:space="preserve">along with the units of measurement and taxonomic </w:t>
      </w:r>
      <w:r>
        <w:lastRenderedPageBreak/>
        <w:t xml:space="preserve">grouping. This is important information for determining which taxa make it into pollen percentages. </w:t>
      </w:r>
      <w:commentRangeStart w:id="152"/>
      <w:r>
        <w:t xml:space="preserve">The </w:t>
      </w:r>
      <w:r>
        <w:rPr>
          <w:rStyle w:val="VerbatimChar"/>
        </w:rPr>
        <w:t>counts</w:t>
      </w:r>
      <w:r>
        <w:t xml:space="preserve"> are the actual count or percentage data recorded for the core. The </w:t>
      </w:r>
      <w:r>
        <w:rPr>
          <w:rStyle w:val="VerbatimChar"/>
        </w:rPr>
        <w:t>lab.data</w:t>
      </w:r>
      <w:r>
        <w:t xml:space="preserve"> contains information about any spike used to determine concentrations, sample quantities and, in some cases, charcoal counts.</w:t>
      </w:r>
      <w:commentRangeEnd w:id="152"/>
      <w:r w:rsidR="00AC707A">
        <w:rPr>
          <w:rStyle w:val="CommentReference"/>
        </w:rPr>
        <w:commentReference w:id="152"/>
      </w:r>
    </w:p>
    <w:p w:rsidR="009B3717" w:rsidRDefault="00A41B87" w:rsidP="00274378">
      <w:pPr>
        <w:spacing w:line="480" w:lineRule="auto"/>
      </w:pPr>
      <w:del w:id="153" w:author="Jack Williams" w:date="2014-08-11T11:46:00Z">
        <w:r w:rsidDel="00AC707A">
          <w:delText xml:space="preserve">We have 42 records in our analysis. </w:delText>
        </w:r>
      </w:del>
      <w:r>
        <w:t xml:space="preserve">The pollen taxonomy can vary substantially across </w:t>
      </w:r>
      <w:del w:id="154" w:author="Jack Williams" w:date="2014-08-11T11:47:00Z">
        <w:r w:rsidDel="00AC707A">
          <w:delText xml:space="preserve">cores </w:delText>
        </w:r>
      </w:del>
      <w:ins w:id="155" w:author="Jack Williams" w:date="2014-08-11T11:47:00Z">
        <w:r w:rsidR="00AC707A">
          <w:t>sites</w:t>
        </w:r>
        <w:r w:rsidR="00AC707A">
          <w:t xml:space="preserve"> </w:t>
        </w:r>
      </w:ins>
      <w:del w:id="156" w:author="Jack Williams" w:date="2014-08-11T11:47:00Z">
        <w:r w:rsidDel="00AC707A">
          <w:delText xml:space="preserve">often </w:delText>
        </w:r>
      </w:del>
      <w:r>
        <w:t>depending on</w:t>
      </w:r>
      <w:ins w:id="157" w:author="Jack Williams" w:date="2014-08-11T11:47:00Z">
        <w:r w:rsidR="00AC707A">
          <w:t xml:space="preserve"> differences among</w:t>
        </w:r>
      </w:ins>
      <w:r>
        <w:t xml:space="preserve"> researcher</w:t>
      </w:r>
      <w:ins w:id="158" w:author="Jack Williams" w:date="2014-08-11T11:47:00Z">
        <w:r w:rsidR="00AC707A">
          <w:t>s</w:t>
        </w:r>
      </w:ins>
      <w:r>
        <w:t xml:space="preserve"> </w:t>
      </w:r>
      <w:del w:id="159" w:author="Jack Williams" w:date="2014-08-11T11:46:00Z">
        <w:r w:rsidDel="00AC707A">
          <w:delText>skill</w:delText>
        </w:r>
      </w:del>
      <w:ins w:id="160" w:author="Jack Williams" w:date="2014-08-11T11:47:00Z">
        <w:r w:rsidR="00AC707A">
          <w:t xml:space="preserve">in </w:t>
        </w:r>
      </w:ins>
      <w:ins w:id="161" w:author="Jack Williams" w:date="2014-08-11T11:46:00Z">
        <w:r w:rsidR="00AC707A">
          <w:t>i</w:t>
        </w:r>
      </w:ins>
      <w:ins w:id="162" w:author="Jack Williams" w:date="2014-08-11T11:47:00Z">
        <w:r w:rsidR="00AC707A">
          <w:t>dentification</w:t>
        </w:r>
      </w:ins>
      <w:r>
        <w:t xml:space="preserve">, or changing taxonomies for species, genera or families over time. </w:t>
      </w:r>
      <w:del w:id="163" w:author="Jack Williams" w:date="2014-08-11T11:47:00Z">
        <w:r w:rsidDel="00AC707A">
          <w:delText>This shifting</w:delText>
        </w:r>
      </w:del>
      <w:ins w:id="164" w:author="Jack Williams" w:date="2014-08-11T11:47:00Z">
        <w:r w:rsidR="00AC707A">
          <w:t>Intersite differences in</w:t>
        </w:r>
      </w:ins>
      <w:r>
        <w:t xml:space="preserve"> taxonomy is </w:t>
      </w:r>
      <w:del w:id="165" w:author="Jack Williams" w:date="2014-08-11T11:48:00Z">
        <w:r w:rsidDel="00AC707A">
          <w:delText>often problematic to deal with</w:delText>
        </w:r>
      </w:del>
      <w:ins w:id="166" w:author="Jack Williams" w:date="2014-08-11T11:48:00Z">
        <w:r w:rsidR="00AC707A">
          <w:t xml:space="preserve">poses a challenge to data synthesis, but can be addressed by using standardized taxonomies </w:t>
        </w:r>
      </w:ins>
      <w:ins w:id="167" w:author="Jack Williams" w:date="2014-08-11T11:49:00Z">
        <w:r w:rsidR="00AC707A">
          <w:t>(REFS)</w:t>
        </w:r>
      </w:ins>
      <w:r>
        <w:t xml:space="preserve">. </w:t>
      </w:r>
      <w:commentRangeStart w:id="168"/>
      <w:r>
        <w:t xml:space="preserve">The </w:t>
      </w:r>
      <w:r>
        <w:rPr>
          <w:rStyle w:val="VerbatimChar"/>
        </w:rPr>
        <w:t>neotoma</w:t>
      </w:r>
      <w:r>
        <w:t xml:space="preserve"> package implements a taxonomic standardizer to attempt to standardize to one of </w:t>
      </w:r>
      <w:commentRangeStart w:id="169"/>
      <w:r>
        <w:t xml:space="preserve">four published taxonomies </w:t>
      </w:r>
      <w:commentRangeEnd w:id="169"/>
      <w:r w:rsidR="00AC707A">
        <w:rPr>
          <w:rStyle w:val="CommentReference"/>
        </w:rPr>
        <w:commentReference w:id="169"/>
      </w:r>
      <w:r>
        <w:t>for the United States and Canada</w:t>
      </w:r>
      <w:commentRangeEnd w:id="168"/>
      <w:r w:rsidR="00AC707A">
        <w:rPr>
          <w:rStyle w:val="CommentReference"/>
        </w:rPr>
        <w:commentReference w:id="168"/>
      </w:r>
      <w:r>
        <w:t xml:space="preserve">. </w:t>
      </w:r>
      <w:commentRangeStart w:id="170"/>
      <w:r>
        <w:t>While this function can be helpful in many cases it should also be used with care</w:t>
      </w:r>
      <w:commentRangeEnd w:id="170"/>
      <w:r w:rsidR="00AC707A">
        <w:rPr>
          <w:rStyle w:val="CommentReference"/>
        </w:rPr>
        <w:commentReference w:id="170"/>
      </w:r>
      <w:r>
        <w:t xml:space="preserve">. The aggregation table is accessible using </w:t>
      </w:r>
      <w:r>
        <w:rPr>
          <w:rStyle w:val="VerbatimChar"/>
        </w:rPr>
        <w:t>data(pollen.equiv)</w:t>
      </w:r>
      <w:r>
        <w:t xml:space="preserve"> and the function to compile the data is called </w:t>
      </w:r>
      <w:r>
        <w:rPr>
          <w:rStyle w:val="VerbatimChar"/>
        </w:rPr>
        <w:t>compile_list</w:t>
      </w:r>
      <w:r>
        <w:t>.</w:t>
      </w:r>
    </w:p>
    <w:p w:rsidR="009B3717" w:rsidRDefault="00A41B87" w:rsidP="00274378">
      <w:pPr>
        <w:spacing w:line="480" w:lineRule="auto"/>
      </w:pPr>
      <w:r>
        <w:t xml:space="preserve">For </w:t>
      </w:r>
      <w:del w:id="171" w:author="Jack Williams" w:date="2014-08-11T11:50:00Z">
        <w:r w:rsidDel="00AC707A">
          <w:delText>our purposes</w:delText>
        </w:r>
      </w:del>
      <w:ins w:id="172" w:author="Jack Williams" w:date="2014-08-11T11:50:00Z">
        <w:r w:rsidR="00AC707A">
          <w:t>this example</w:t>
        </w:r>
      </w:ins>
      <w:r>
        <w:t xml:space="preserve"> we are </w:t>
      </w:r>
      <w:del w:id="173" w:author="Jack Williams" w:date="2014-08-11T11:50:00Z">
        <w:r w:rsidDel="00AC707A">
          <w:delText xml:space="preserve">really </w:delText>
        </w:r>
      </w:del>
      <w:ins w:id="174" w:author="Jack Williams" w:date="2014-08-11T11:50:00Z">
        <w:r w:rsidR="00AC707A">
          <w:t>interested</w:t>
        </w:r>
        <w:r w:rsidR="00AC707A">
          <w:t xml:space="preserve"> </w:t>
        </w:r>
      </w:ins>
      <w:r>
        <w:t xml:space="preserve">only </w:t>
      </w:r>
      <w:del w:id="175" w:author="Jack Williams" w:date="2014-08-11T11:50:00Z">
        <w:r w:rsidDel="00AC707A">
          <w:delText xml:space="preserve">interested </w:delText>
        </w:r>
      </w:del>
      <w:r>
        <w:t xml:space="preserve">in the percentage of </w:t>
      </w:r>
      <w:r>
        <w:rPr>
          <w:i/>
        </w:rPr>
        <w:t>Pinus</w:t>
      </w:r>
      <w:r>
        <w:t xml:space="preserve"> in the </w:t>
      </w:r>
      <w:del w:id="176" w:author="Jack Williams" w:date="2014-08-11T11:50:00Z">
        <w:r w:rsidDel="00AC707A">
          <w:delText>core</w:delText>
        </w:r>
      </w:del>
      <w:ins w:id="177" w:author="Jack Williams" w:date="2014-08-11T11:50:00Z">
        <w:r w:rsidR="00AC707A">
          <w:t>fossil pollen datasets</w:t>
        </w:r>
      </w:ins>
      <w:r>
        <w:t xml:space="preserve">, so we can compile the taxa to the most straightforward taxonomy, 'P25' from Gavin </w:t>
      </w:r>
      <w:r>
        <w:rPr>
          <w:i/>
        </w:rPr>
        <w:t>et al</w:t>
      </w:r>
      <w:r>
        <w:t xml:space="preserve">. ([@gavin2003statistical]). The first record downloaded is Andy Lake, published by Szeicz ([@szeicz1995late]). We can see in the </w:t>
      </w:r>
      <w:r>
        <w:rPr>
          <w:rStyle w:val="VerbatimChar"/>
        </w:rPr>
        <w:t>download</w:t>
      </w:r>
      <w:r>
        <w:t xml:space="preserve"> </w:t>
      </w:r>
      <w:ins w:id="178" w:author="Jack Williams" w:date="2014-08-11T11:52:00Z">
        <w:r w:rsidR="00AC707A">
          <w:t xml:space="preserve">object that </w:t>
        </w:r>
      </w:ins>
      <w:r>
        <w:t xml:space="preserve">the </w:t>
      </w:r>
      <w:r>
        <w:rPr>
          <w:rStyle w:val="VerbatimChar"/>
        </w:rPr>
        <w:t>taxon.table</w:t>
      </w:r>
      <w:r>
        <w:t xml:space="preserve"> has 5 columns:</w:t>
      </w:r>
    </w:p>
    <w:p w:rsidR="009B3717" w:rsidRDefault="00A41B87" w:rsidP="00274378">
      <w:pPr>
        <w:spacing w:line="480" w:lineRule="auto"/>
      </w:pPr>
      <w:r>
        <w:t>``</w:t>
      </w:r>
      <w:r>
        <w:rPr>
          <w:rStyle w:val="VerbatimChar"/>
        </w:rPr>
        <w:t>{r, results='as is'} kable(head(all.downloads[[1]]$taxon.list))</w:t>
      </w:r>
    </w:p>
    <w:p w:rsidR="009B3717" w:rsidRDefault="00A41B87" w:rsidP="00274378">
      <w:pPr>
        <w:spacing w:line="480" w:lineRule="auto"/>
      </w:pPr>
      <w:r>
        <w:t xml:space="preserve">Once we apply the </w:t>
      </w:r>
      <w:r>
        <w:rPr>
          <w:rStyle w:val="VerbatimChar"/>
        </w:rPr>
        <w:t>compile_list</w:t>
      </w:r>
      <w:r>
        <w:t xml:space="preserve"> function to the dataset using the 'P25' compiler:</w:t>
      </w:r>
    </w:p>
    <w:p w:rsidR="009B3717" w:rsidRDefault="00A41B87" w:rsidP="00274378">
      <w:pPr>
        <w:pStyle w:val="SourceCode"/>
        <w:spacing w:line="480" w:lineRule="auto"/>
      </w:pPr>
      <w:r>
        <w:rPr>
          <w:rStyle w:val="NormalTok"/>
        </w:rPr>
        <w:t>compiled.cores &lt;-</w:t>
      </w:r>
      <w:r>
        <w:rPr>
          <w:rStyle w:val="StringTok"/>
        </w:rPr>
        <w:t xml:space="preserve"> </w:t>
      </w:r>
      <w:r>
        <w:rPr>
          <w:rStyle w:val="KeywordTok"/>
        </w:rPr>
        <w:t>lapply</w:t>
      </w:r>
      <w:r>
        <w:rPr>
          <w:rStyle w:val="NormalTok"/>
        </w:rPr>
        <w:t xml:space="preserve">(all.downloads, function(x) </w:t>
      </w:r>
      <w:r>
        <w:rPr>
          <w:rStyle w:val="KeywordTok"/>
        </w:rPr>
        <w:t>compile_list</w:t>
      </w:r>
      <w:r>
        <w:rPr>
          <w:rStyle w:val="NormalTok"/>
        </w:rPr>
        <w:t xml:space="preserve">(x, </w:t>
      </w:r>
      <w:r>
        <w:rPr>
          <w:rStyle w:val="StringTok"/>
        </w:rPr>
        <w:t>"P25"</w:t>
      </w:r>
      <w:r>
        <w:rPr>
          <w:rStyle w:val="NormalTok"/>
        </w:rPr>
        <w:t>))</w:t>
      </w:r>
    </w:p>
    <w:p w:rsidR="009B3717" w:rsidRDefault="00A41B87" w:rsidP="00274378">
      <w:pPr>
        <w:spacing w:line="480" w:lineRule="auto"/>
      </w:pPr>
      <w:r>
        <w:lastRenderedPageBreak/>
        <w:t xml:space="preserve">we can see that the </w:t>
      </w:r>
      <w:r>
        <w:rPr>
          <w:rStyle w:val="VerbatimChar"/>
        </w:rPr>
        <w:t>taxon.table</w:t>
      </w:r>
      <w:r>
        <w:t xml:space="preserve"> now has an extra column (we've removed several columns to improve readability</w:t>
      </w:r>
      <w:del w:id="179" w:author="Jack Williams" w:date="2014-08-11T11:52:00Z">
        <w:r w:rsidDel="00AC707A">
          <w:delText xml:space="preserve"> here</w:delText>
        </w:r>
      </w:del>
      <w:r>
        <w:t>).</w:t>
      </w:r>
    </w:p>
    <w:p w:rsidR="009B3717" w:rsidRDefault="00A41B87" w:rsidP="00274378">
      <w:pPr>
        <w:spacing w:line="480" w:lineRule="auto"/>
      </w:pPr>
      <w:r>
        <w:t>``</w:t>
      </w:r>
      <w:r>
        <w:rPr>
          <w:rStyle w:val="VerbatimChar"/>
        </w:rPr>
        <w:t>{r, results = 'as.is'} kable(head(compiled.cores[[1]]$taxon.list[,c(1, 5, 6)]))</w:t>
      </w:r>
    </w:p>
    <w:p w:rsidR="009B3717" w:rsidRDefault="00A41B87" w:rsidP="00274378">
      <w:pPr>
        <w:spacing w:line="480" w:lineRule="auto"/>
      </w:pPr>
      <w:r>
        <w:t xml:space="preserve">The function </w:t>
      </w:r>
      <w:r>
        <w:rPr>
          <w:rStyle w:val="VerbatimChar"/>
        </w:rPr>
        <w:t>compile_list</w:t>
      </w:r>
      <w:r>
        <w:t xml:space="preserve"> returns an object that looks exactly like the </w:t>
      </w:r>
      <w:r>
        <w:rPr>
          <w:rStyle w:val="VerbatimChar"/>
        </w:rPr>
        <w:t>download</w:t>
      </w:r>
      <w:r>
        <w:t xml:space="preserve"> passed to it, however, the </w:t>
      </w:r>
      <w:r>
        <w:rPr>
          <w:rStyle w:val="VerbatimChar"/>
        </w:rPr>
        <w:t>taxon.list</w:t>
      </w:r>
      <w:r>
        <w:t xml:space="preserve"> data.frame gains a column named </w:t>
      </w:r>
      <w:r>
        <w:rPr>
          <w:rStyle w:val="VerbatimChar"/>
        </w:rPr>
        <w:t>compressed</w:t>
      </w:r>
      <w:r>
        <w:t xml:space="preserve"> that links the original taxonomy to the revised taxonomy. This acts as an important check for researchers who choose to use this package for large-scale analysis. Here we see that taxa such as </w:t>
      </w:r>
      <w:r>
        <w:rPr>
          <w:i/>
        </w:rPr>
        <w:t>Potentilla</w:t>
      </w:r>
      <w:r>
        <w:t xml:space="preserve"> is lumped into </w:t>
      </w:r>
      <w:r>
        <w:rPr>
          <w:rStyle w:val="VerbatimChar"/>
        </w:rPr>
        <w:t>Other</w:t>
      </w:r>
      <w:r>
        <w:t xml:space="preserve">, along with spores and other taxa. The </w:t>
      </w:r>
      <w:r>
        <w:rPr>
          <w:rStyle w:val="VerbatimChar"/>
        </w:rPr>
        <w:t>compile_list</w:t>
      </w:r>
      <w:r>
        <w:t xml:space="preserve"> function can also accept user-defined tables for aggregation if the provided compilations are not acceptable.</w:t>
      </w:r>
    </w:p>
    <w:p w:rsidR="009B3717" w:rsidRDefault="00A41B87" w:rsidP="00274378">
      <w:pPr>
        <w:spacing w:line="480" w:lineRule="auto"/>
      </w:pPr>
      <w:r>
        <w:t xml:space="preserve">In this case the counts look reasonable, and the synonomy appears to have been applied correctly (although we're really only interested in </w:t>
      </w:r>
      <w:r>
        <w:rPr>
          <w:i/>
        </w:rPr>
        <w:t>Pinus</w:t>
      </w:r>
      <w:r>
        <w:t xml:space="preserve">). We now transform our </w:t>
      </w:r>
      <w:r>
        <w:rPr>
          <w:rStyle w:val="VerbatimChar"/>
        </w:rPr>
        <w:t>counts</w:t>
      </w:r>
      <w:r>
        <w:t xml:space="preserve"> into percentages to standardize across cores. We can see what a single core looks like:</w:t>
      </w:r>
    </w:p>
    <w:p w:rsidR="00D22996" w:rsidRDefault="00A41B87" w:rsidP="00274378">
      <w:pPr>
        <w:pStyle w:val="SourceCode"/>
        <w:spacing w:before="0" w:after="0" w:line="480" w:lineRule="auto"/>
        <w:ind w:left="720"/>
        <w:rPr>
          <w:rStyle w:val="NormalTok"/>
        </w:rPr>
      </w:pPr>
      <w:r>
        <w:rPr>
          <w:rStyle w:val="CommentTok"/>
        </w:rPr>
        <w:t># Get the percentage data for the first core:</w:t>
      </w:r>
      <w:r>
        <w:br/>
      </w:r>
      <w:r>
        <w:rPr>
          <w:rStyle w:val="NormalTok"/>
        </w:rPr>
        <w:t>core.pct &lt;-</w:t>
      </w:r>
      <w:r>
        <w:rPr>
          <w:rStyle w:val="StringTok"/>
        </w:rPr>
        <w:t xml:space="preserve"> </w:t>
      </w:r>
      <w:r>
        <w:rPr>
          <w:rStyle w:val="KeywordTok"/>
        </w:rPr>
        <w:t>as.data.frame</w:t>
      </w:r>
      <w:r>
        <w:rPr>
          <w:rStyle w:val="NormalTok"/>
        </w:rPr>
        <w:t>(compiled.cores[[</w:t>
      </w:r>
      <w:r>
        <w:rPr>
          <w:rStyle w:val="DecValTok"/>
        </w:rPr>
        <w:t>1</w:t>
      </w:r>
      <w:r>
        <w:rPr>
          <w:rStyle w:val="NormalTok"/>
        </w:rPr>
        <w:t>]]$counts</w:t>
      </w:r>
      <w:r w:rsidR="00D22996">
        <w:rPr>
          <w:rStyle w:val="NormalTok"/>
        </w:rPr>
        <w:t xml:space="preserve"> </w:t>
      </w:r>
      <w:r>
        <w:rPr>
          <w:rStyle w:val="NormalTok"/>
        </w:rPr>
        <w:t>/</w:t>
      </w:r>
      <w:r w:rsidR="00D22996">
        <w:rPr>
          <w:rStyle w:val="NormalTok"/>
        </w:rPr>
        <w:t xml:space="preserve">   </w:t>
      </w:r>
    </w:p>
    <w:p w:rsidR="00D22996" w:rsidRDefault="00A41B87" w:rsidP="00274378">
      <w:pPr>
        <w:pStyle w:val="SourceCode"/>
        <w:spacing w:before="0" w:after="0" w:line="480" w:lineRule="auto"/>
        <w:ind w:left="3600" w:firstLine="720"/>
      </w:pPr>
      <w:r>
        <w:rPr>
          <w:rStyle w:val="KeywordTok"/>
        </w:rPr>
        <w:t>rowSums</w:t>
      </w:r>
      <w:r>
        <w:rPr>
          <w:rStyle w:val="NormalTok"/>
        </w:rPr>
        <w:t>(compiled.cores[[</w:t>
      </w:r>
      <w:r>
        <w:rPr>
          <w:rStyle w:val="DecValTok"/>
        </w:rPr>
        <w:t>1</w:t>
      </w:r>
      <w:r>
        <w:rPr>
          <w:rStyle w:val="NormalTok"/>
        </w:rPr>
        <w:t>]]$counts)) *</w:t>
      </w:r>
      <w:r>
        <w:rPr>
          <w:rStyle w:val="StringTok"/>
        </w:rPr>
        <w:t xml:space="preserve"> </w:t>
      </w:r>
      <w:r>
        <w:br/>
      </w:r>
      <w:r>
        <w:rPr>
          <w:rStyle w:val="StringTok"/>
        </w:rPr>
        <w:t xml:space="preserve">    </w:t>
      </w:r>
      <w:r w:rsidR="00D22996">
        <w:rPr>
          <w:rStyle w:val="StringTok"/>
        </w:rPr>
        <w:tab/>
      </w:r>
      <w:r>
        <w:rPr>
          <w:rStyle w:val="DecValTok"/>
        </w:rPr>
        <w:t>100</w:t>
      </w:r>
    </w:p>
    <w:p w:rsidR="00D22996" w:rsidRDefault="00A41B87" w:rsidP="00274378">
      <w:pPr>
        <w:pStyle w:val="SourceCode"/>
        <w:spacing w:before="0" w:after="0" w:line="480" w:lineRule="auto"/>
        <w:ind w:left="720"/>
        <w:rPr>
          <w:rStyle w:val="StringTok"/>
        </w:rPr>
      </w:pPr>
      <w:r>
        <w:rPr>
          <w:rStyle w:val="NormalTok"/>
        </w:rPr>
        <w:t>core.pct$depth &lt;-</w:t>
      </w:r>
      <w:r>
        <w:rPr>
          <w:rStyle w:val="StringTok"/>
        </w:rPr>
        <w:t xml:space="preserve"> </w:t>
      </w:r>
      <w:r>
        <w:rPr>
          <w:rStyle w:val="NormalTok"/>
        </w:rPr>
        <w:t>compiled.cores[[</w:t>
      </w:r>
      <w:r>
        <w:rPr>
          <w:rStyle w:val="DecValTok"/>
        </w:rPr>
        <w:t>1</w:t>
      </w:r>
      <w:r>
        <w:rPr>
          <w:rStyle w:val="NormalTok"/>
        </w:rPr>
        <w:t>]]$sample.meta$depths</w:t>
      </w:r>
      <w:r>
        <w:br/>
      </w:r>
      <w:r>
        <w:rPr>
          <w:rStyle w:val="NormalTok"/>
        </w:rPr>
        <w:t>core.pct$age &lt;-</w:t>
      </w:r>
      <w:r>
        <w:rPr>
          <w:rStyle w:val="StringTok"/>
        </w:rPr>
        <w:t xml:space="preserve"> </w:t>
      </w:r>
      <w:r>
        <w:rPr>
          <w:rStyle w:val="NormalTok"/>
        </w:rPr>
        <w:t>compiled.cores[[</w:t>
      </w:r>
      <w:r>
        <w:rPr>
          <w:rStyle w:val="DecValTok"/>
        </w:rPr>
        <w:t>1</w:t>
      </w:r>
      <w:r>
        <w:rPr>
          <w:rStyle w:val="NormalTok"/>
        </w:rPr>
        <w:t>]]$sample.meta$Age</w:t>
      </w:r>
      <w:r>
        <w:br/>
      </w:r>
      <w:r>
        <w:br/>
      </w:r>
      <w:r>
        <w:rPr>
          <w:rStyle w:val="CommentTok"/>
        </w:rPr>
        <w:t># Eliminate taxa with no samples greater than 5%.</w:t>
      </w:r>
      <w:r>
        <w:br/>
      </w:r>
      <w:r>
        <w:rPr>
          <w:rStyle w:val="NormalTok"/>
        </w:rPr>
        <w:lastRenderedPageBreak/>
        <w:t>core.pct &lt;-</w:t>
      </w:r>
      <w:r>
        <w:rPr>
          <w:rStyle w:val="StringTok"/>
        </w:rPr>
        <w:t xml:space="preserve"> </w:t>
      </w:r>
      <w:r>
        <w:rPr>
          <w:rStyle w:val="NormalTok"/>
        </w:rPr>
        <w:t xml:space="preserve">core.pct[, </w:t>
      </w:r>
      <w:r>
        <w:rPr>
          <w:rStyle w:val="KeywordTok"/>
        </w:rPr>
        <w:t>colSums</w:t>
      </w:r>
      <w:r>
        <w:rPr>
          <w:rStyle w:val="NormalTok"/>
        </w:rPr>
        <w:t>(core.pct &gt;</w:t>
      </w:r>
      <w:r>
        <w:rPr>
          <w:rStyle w:val="StringTok"/>
        </w:rPr>
        <w:t xml:space="preserve"> </w:t>
      </w:r>
      <w:r>
        <w:rPr>
          <w:rStyle w:val="DecValTok"/>
        </w:rPr>
        <w:t>5</w:t>
      </w:r>
      <w:r>
        <w:rPr>
          <w:rStyle w:val="NormalTok"/>
        </w:rPr>
        <w:t>) &gt;</w:t>
      </w:r>
      <w:r>
        <w:rPr>
          <w:rStyle w:val="StringTok"/>
        </w:rPr>
        <w:t xml:space="preserve"> </w:t>
      </w:r>
      <w:r>
        <w:rPr>
          <w:rStyle w:val="DecValTok"/>
        </w:rPr>
        <w:t>0</w:t>
      </w:r>
      <w:r>
        <w:rPr>
          <w:rStyle w:val="NormalTok"/>
        </w:rPr>
        <w:t>]</w:t>
      </w:r>
      <w:r>
        <w:br/>
      </w:r>
      <w:r>
        <w:br/>
      </w:r>
      <w:r>
        <w:rPr>
          <w:rStyle w:val="NormalTok"/>
        </w:rPr>
        <w:t>core.data &lt;-</w:t>
      </w:r>
      <w:r>
        <w:rPr>
          <w:rStyle w:val="StringTok"/>
        </w:rPr>
        <w:t xml:space="preserve"> </w:t>
      </w:r>
      <w:r>
        <w:rPr>
          <w:rStyle w:val="KeywordTok"/>
        </w:rPr>
        <w:t>melt</w:t>
      </w:r>
      <w:r>
        <w:rPr>
          <w:rStyle w:val="NormalTok"/>
        </w:rPr>
        <w:t xml:space="preserve">(core.pct, </w:t>
      </w:r>
      <w:r>
        <w:rPr>
          <w:rStyle w:val="DataTypeTok"/>
        </w:rPr>
        <w:t>id =</w:t>
      </w:r>
      <w:r>
        <w:rPr>
          <w:rStyle w:val="NormalTok"/>
        </w:rPr>
        <w:t xml:space="preserve"> </w:t>
      </w:r>
      <w:r>
        <w:rPr>
          <w:rStyle w:val="KeywordTok"/>
        </w:rPr>
        <w:t>c</w:t>
      </w:r>
      <w:r>
        <w:rPr>
          <w:rStyle w:val="NormalTok"/>
        </w:rPr>
        <w:t>(</w:t>
      </w:r>
      <w:r>
        <w:rPr>
          <w:rStyle w:val="StringTok"/>
        </w:rPr>
        <w:t>"depth"</w:t>
      </w:r>
      <w:r>
        <w:rPr>
          <w:rStyle w:val="NormalTok"/>
        </w:rPr>
        <w:t xml:space="preserve">, </w:t>
      </w:r>
      <w:r>
        <w:rPr>
          <w:rStyle w:val="StringTok"/>
        </w:rPr>
        <w:t>"age"</w:t>
      </w:r>
      <w:r>
        <w:rPr>
          <w:rStyle w:val="NormalTok"/>
        </w:rPr>
        <w:t>))</w:t>
      </w:r>
      <w:r>
        <w:br/>
      </w:r>
      <w:r>
        <w:br/>
      </w:r>
      <w:r>
        <w:rPr>
          <w:rStyle w:val="KeywordTok"/>
        </w:rPr>
        <w:t>ggplot</w:t>
      </w:r>
      <w:r>
        <w:rPr>
          <w:rStyle w:val="NormalTok"/>
        </w:rPr>
        <w:t>(</w:t>
      </w:r>
      <w:r>
        <w:rPr>
          <w:rStyle w:val="DataTypeTok"/>
        </w:rPr>
        <w:t>data =</w:t>
      </w:r>
      <w:r>
        <w:rPr>
          <w:rStyle w:val="NormalTok"/>
        </w:rPr>
        <w:t xml:space="preserve"> core.data, </w:t>
      </w:r>
      <w:r>
        <w:rPr>
          <w:rStyle w:val="KeywordTok"/>
        </w:rPr>
        <w:t>aes</w:t>
      </w:r>
      <w:r>
        <w:rPr>
          <w:rStyle w:val="NormalTok"/>
        </w:rPr>
        <w:t>(</w:t>
      </w:r>
      <w:r>
        <w:rPr>
          <w:rStyle w:val="DataTypeTok"/>
        </w:rPr>
        <w:t>x =</w:t>
      </w:r>
      <w:r>
        <w:rPr>
          <w:rStyle w:val="NormalTok"/>
        </w:rPr>
        <w:t xml:space="preserve"> value, </w:t>
      </w:r>
      <w:r>
        <w:rPr>
          <w:rStyle w:val="DataTypeTok"/>
        </w:rPr>
        <w:t>y =</w:t>
      </w:r>
      <w:r>
        <w:rPr>
          <w:rStyle w:val="NormalTok"/>
        </w:rPr>
        <w:t xml:space="preserve"> age)) +</w:t>
      </w:r>
      <w:r>
        <w:rPr>
          <w:rStyle w:val="StringTok"/>
        </w:rPr>
        <w:t xml:space="preserve"> </w:t>
      </w:r>
    </w:p>
    <w:p w:rsidR="00D22996" w:rsidRDefault="00A41B87" w:rsidP="00274378">
      <w:pPr>
        <w:pStyle w:val="SourceCode"/>
        <w:spacing w:before="0" w:after="0" w:line="480" w:lineRule="auto"/>
        <w:ind w:left="1440"/>
        <w:rPr>
          <w:rStyle w:val="StringTok"/>
        </w:rPr>
      </w:pPr>
      <w:r>
        <w:rPr>
          <w:rStyle w:val="KeywordTok"/>
        </w:rPr>
        <w:t>geom_path</w:t>
      </w:r>
      <w:r>
        <w:rPr>
          <w:rStyle w:val="NormalTok"/>
        </w:rPr>
        <w:t>(</w:t>
      </w:r>
      <w:r>
        <w:rPr>
          <w:rStyle w:val="DataTypeTok"/>
        </w:rPr>
        <w:t>alpha =</w:t>
      </w:r>
      <w:r>
        <w:rPr>
          <w:rStyle w:val="NormalTok"/>
        </w:rPr>
        <w:t xml:space="preserve"> </w:t>
      </w:r>
      <w:r>
        <w:rPr>
          <w:rStyle w:val="FloatTok"/>
        </w:rPr>
        <w:t>0.5</w:t>
      </w:r>
      <w:r>
        <w:rPr>
          <w:rStyle w:val="NormalTok"/>
        </w:rPr>
        <w:t>) +</w:t>
      </w:r>
      <w:r>
        <w:rPr>
          <w:rStyle w:val="StringTok"/>
        </w:rPr>
        <w:t xml:space="preserve"> </w:t>
      </w:r>
      <w:r>
        <w:br/>
      </w:r>
      <w:r>
        <w:rPr>
          <w:rStyle w:val="KeywordTok"/>
        </w:rPr>
        <w:t>geom_point</w:t>
      </w:r>
      <w:r>
        <w:rPr>
          <w:rStyle w:val="NormalTok"/>
        </w:rPr>
        <w:t>() +</w:t>
      </w:r>
      <w:r>
        <w:rPr>
          <w:rStyle w:val="StringTok"/>
        </w:rPr>
        <w:t xml:space="preserve"> </w:t>
      </w:r>
      <w:r>
        <w:rPr>
          <w:rStyle w:val="KeywordTok"/>
        </w:rPr>
        <w:t>facet_wrap</w:t>
      </w:r>
      <w:r>
        <w:rPr>
          <w:rStyle w:val="NormalTok"/>
        </w:rPr>
        <w:t xml:space="preserve">(~variable, </w:t>
      </w:r>
      <w:r>
        <w:rPr>
          <w:rStyle w:val="DataTypeTok"/>
        </w:rPr>
        <w:t>nrow =</w:t>
      </w:r>
      <w:r>
        <w:rPr>
          <w:rStyle w:val="NormalTok"/>
        </w:rPr>
        <w:t xml:space="preserve"> </w:t>
      </w:r>
      <w:r>
        <w:rPr>
          <w:rStyle w:val="DecValTok"/>
        </w:rPr>
        <w:t>1</w:t>
      </w:r>
      <w:r>
        <w:rPr>
          <w:rStyle w:val="NormalTok"/>
        </w:rPr>
        <w:t>) +</w:t>
      </w:r>
      <w:r>
        <w:rPr>
          <w:rStyle w:val="StringTok"/>
        </w:rPr>
        <w:t xml:space="preserve"> </w:t>
      </w:r>
    </w:p>
    <w:p w:rsidR="00D22996" w:rsidRDefault="00A41B87" w:rsidP="00274378">
      <w:pPr>
        <w:pStyle w:val="SourceCode"/>
        <w:spacing w:before="0" w:after="0" w:line="480" w:lineRule="auto"/>
        <w:ind w:left="1440"/>
        <w:rPr>
          <w:rStyle w:val="StringTok"/>
        </w:rPr>
      </w:pP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w:t>
      </w:r>
      <w:r>
        <w:rPr>
          <w:rStyle w:val="StringTok"/>
        </w:rPr>
        <w:t xml:space="preserve"> </w:t>
      </w:r>
    </w:p>
    <w:p w:rsidR="00D22996" w:rsidRDefault="00A41B87" w:rsidP="00274378">
      <w:pPr>
        <w:pStyle w:val="SourceCode"/>
        <w:spacing w:before="0" w:after="0" w:line="480" w:lineRule="auto"/>
        <w:ind w:left="1440"/>
      </w:pP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w:t>
      </w:r>
      <w:r>
        <w:rPr>
          <w:rStyle w:val="StringTok"/>
        </w:rPr>
        <w:t xml:space="preserve"> </w:t>
      </w:r>
    </w:p>
    <w:p w:rsidR="009B3717" w:rsidRDefault="00A41B87" w:rsidP="00274378">
      <w:pPr>
        <w:pStyle w:val="SourceCode"/>
        <w:spacing w:before="0" w:after="0" w:line="480" w:lineRule="auto"/>
        <w:ind w:left="1440"/>
      </w:pPr>
      <w:r>
        <w:rPr>
          <w:rStyle w:val="KeywordTok"/>
        </w:rPr>
        <w:t>xlab</w:t>
      </w:r>
      <w:r>
        <w:rPr>
          <w:rStyle w:val="NormalTok"/>
        </w:rPr>
        <w:t>(</w:t>
      </w:r>
      <w:r>
        <w:rPr>
          <w:rStyle w:val="StringTok"/>
        </w:rPr>
        <w:t>"Percent Pollen"</w:t>
      </w:r>
      <w:r>
        <w:rPr>
          <w:rStyle w:val="NormalTok"/>
        </w:rPr>
        <w:t>) +</w:t>
      </w:r>
      <w:r>
        <w:rPr>
          <w:rStyle w:val="StringTok"/>
        </w:rPr>
        <w:t xml:space="preserve"> </w:t>
      </w:r>
      <w:r>
        <w:rPr>
          <w:rStyle w:val="KeywordTok"/>
        </w:rPr>
        <w:t>ylab</w:t>
      </w:r>
      <w:r>
        <w:rPr>
          <w:rStyle w:val="NormalTok"/>
        </w:rPr>
        <w:t>(all.downloads[[</w:t>
      </w:r>
      <w:r>
        <w:rPr>
          <w:rStyle w:val="DecValTok"/>
        </w:rPr>
        <w:t>1</w:t>
      </w:r>
      <w:r>
        <w:rPr>
          <w:rStyle w:val="NormalTok"/>
        </w:rPr>
        <w:t>]]$chronologies[[</w:t>
      </w:r>
      <w:r>
        <w:rPr>
          <w:rStyle w:val="DecValTok"/>
        </w:rPr>
        <w:t>1</w:t>
      </w:r>
      <w:r>
        <w:rPr>
          <w:rStyle w:val="NormalTok"/>
        </w:rPr>
        <w:t>]]$AgeType[</w:t>
      </w:r>
      <w:r>
        <w:rPr>
          <w:rStyle w:val="DecValTok"/>
        </w:rPr>
        <w:t>1</w:t>
      </w:r>
      <w:r>
        <w:rPr>
          <w:rStyle w:val="NormalTok"/>
        </w:rPr>
        <w:t>])</w:t>
      </w:r>
    </w:p>
    <w:p w:rsidR="009B3717" w:rsidRDefault="00A41B87" w:rsidP="00274378">
      <w:pPr>
        <w:spacing w:line="480" w:lineRule="auto"/>
      </w:pPr>
      <w:r>
        <w:rPr>
          <w:noProof/>
        </w:rPr>
        <w:drawing>
          <wp:inline distT="0" distB="0" distL="0" distR="0" wp14:anchorId="7015CC0F" wp14:editId="0F425C8E">
            <wp:extent cx="5562600" cy="2781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7.png"/>
                    <pic:cNvPicPr>
                      <a:picLocks noChangeAspect="1" noChangeArrowheads="1"/>
                    </pic:cNvPicPr>
                  </pic:nvPicPr>
                  <pic:blipFill>
                    <a:blip r:embed="rId8"/>
                    <a:stretch>
                      <a:fillRect/>
                    </a:stretch>
                  </pic:blipFill>
                  <pic:spPr bwMode="auto">
                    <a:xfrm>
                      <a:off x="0" y="0"/>
                      <a:ext cx="5562600" cy="2781300"/>
                    </a:xfrm>
                    <a:prstGeom prst="rect">
                      <a:avLst/>
                    </a:prstGeom>
                    <a:noFill/>
                    <a:ln w="9525">
                      <a:noFill/>
                      <a:headEnd/>
                      <a:tailEnd/>
                    </a:ln>
                  </pic:spPr>
                </pic:pic>
              </a:graphicData>
            </a:graphic>
          </wp:inline>
        </w:drawing>
      </w:r>
    </w:p>
    <w:p w:rsidR="009B3717" w:rsidRDefault="00A41B87" w:rsidP="00274378">
      <w:pPr>
        <w:spacing w:line="480" w:lineRule="auto"/>
      </w:pPr>
      <w:r>
        <w:t xml:space="preserve">Andy Lake ([@szeicz1995late]) shows </w:t>
      </w:r>
      <w:del w:id="180" w:author="Jack Williams" w:date="2014-08-11T11:54:00Z">
        <w:r w:rsidDel="00F101E1">
          <w:delText xml:space="preserve">changes </w:delText>
        </w:r>
      </w:del>
      <w:ins w:id="181" w:author="Jack Williams" w:date="2014-08-11T11:54:00Z">
        <w:r w:rsidR="00F101E1">
          <w:t>major changes in pollen abundances</w:t>
        </w:r>
        <w:r w:rsidR="00F101E1">
          <w:t xml:space="preserve"> </w:t>
        </w:r>
      </w:ins>
      <w:r>
        <w:t xml:space="preserve">through time, particularly for </w:t>
      </w:r>
      <w:r>
        <w:rPr>
          <w:i/>
        </w:rPr>
        <w:t>Betula</w:t>
      </w:r>
      <w:r>
        <w:t xml:space="preserve"> and </w:t>
      </w:r>
      <w:r>
        <w:rPr>
          <w:i/>
        </w:rPr>
        <w:t>Alnus</w:t>
      </w:r>
      <w:r>
        <w:t xml:space="preserve">, </w:t>
      </w:r>
      <w:commentRangeStart w:id="182"/>
      <w:r>
        <w:t xml:space="preserve">but little </w:t>
      </w:r>
      <w:r>
        <w:rPr>
          <w:i/>
        </w:rPr>
        <w:t>Pinus</w:t>
      </w:r>
      <w:r>
        <w:t xml:space="preserve"> pollen</w:t>
      </w:r>
      <w:commentRangeEnd w:id="182"/>
      <w:r w:rsidR="00F101E1">
        <w:rPr>
          <w:rStyle w:val="CommentReference"/>
        </w:rPr>
        <w:commentReference w:id="182"/>
      </w:r>
      <w:r>
        <w:t>.</w:t>
      </w:r>
    </w:p>
    <w:p w:rsidR="009B3717" w:rsidRDefault="00A41B87" w:rsidP="00274378">
      <w:pPr>
        <w:spacing w:line="480" w:lineRule="auto"/>
      </w:pPr>
      <w:r>
        <w:t xml:space="preserve">Pollen data is found in the </w:t>
      </w:r>
      <w:r>
        <w:rPr>
          <w:rStyle w:val="VerbatimChar"/>
        </w:rPr>
        <w:t>counts</w:t>
      </w:r>
      <w:r>
        <w:t xml:space="preserve"> slot. We can figure out which sample </w:t>
      </w:r>
      <w:ins w:id="183" w:author="Jack Williams" w:date="2014-08-11T11:56:00Z">
        <w:r w:rsidR="00F101E1">
          <w:t xml:space="preserve">in a site </w:t>
        </w:r>
      </w:ins>
      <w:r>
        <w:t xml:space="preserve">has the first local </w:t>
      </w:r>
      <w:r>
        <w:rPr>
          <w:i/>
        </w:rPr>
        <w:t>Pinus</w:t>
      </w:r>
      <w:r>
        <w:t xml:space="preserve"> presence using a cutoff of 5% ([@strong2013holocene]). Programmatically we </w:t>
      </w:r>
      <w:r>
        <w:lastRenderedPageBreak/>
        <w:t xml:space="preserve">can find which rows in the </w:t>
      </w:r>
      <w:r>
        <w:rPr>
          <w:i/>
        </w:rPr>
        <w:t>Pinus</w:t>
      </w:r>
      <w:r>
        <w:t xml:space="preserve"> column have presence over 5% </w:t>
      </w:r>
      <w:commentRangeStart w:id="184"/>
      <w:r>
        <w:t>and then find the highest row number since age increases with row number.</w:t>
      </w:r>
      <w:commentRangeEnd w:id="184"/>
      <w:r w:rsidR="00F101E1">
        <w:rPr>
          <w:rStyle w:val="CommentReference"/>
        </w:rPr>
        <w:commentReference w:id="184"/>
      </w:r>
    </w:p>
    <w:p w:rsidR="00F101E1" w:rsidRDefault="00A41B87" w:rsidP="00274378">
      <w:pPr>
        <w:pStyle w:val="SourceCode"/>
        <w:spacing w:before="0" w:after="0" w:line="480" w:lineRule="auto"/>
        <w:rPr>
          <w:ins w:id="185" w:author="Jack Williams" w:date="2014-08-11T12:03:00Z"/>
          <w:rStyle w:val="CommentTok"/>
        </w:rPr>
      </w:pPr>
      <w:commentRangeStart w:id="186"/>
      <w:r>
        <w:rPr>
          <w:rStyle w:val="NormalTok"/>
        </w:rPr>
        <w:t xml:space="preserve">top.pinus </w:t>
      </w:r>
      <w:commentRangeEnd w:id="186"/>
      <w:r w:rsidR="00F101E1">
        <w:rPr>
          <w:rStyle w:val="CommentReference"/>
        </w:rPr>
        <w:commentReference w:id="186"/>
      </w:r>
      <w:r>
        <w:rPr>
          <w:rStyle w:val="NormalTok"/>
        </w:rPr>
        <w:t>&lt;-</w:t>
      </w:r>
      <w:r>
        <w:rPr>
          <w:rStyle w:val="StringTok"/>
        </w:rPr>
        <w:t xml:space="preserve"> </w:t>
      </w:r>
      <w:r>
        <w:rPr>
          <w:rStyle w:val="NormalTok"/>
        </w:rPr>
        <w:t>function(x) {</w:t>
      </w:r>
      <w:r>
        <w:br/>
      </w:r>
      <w:r>
        <w:rPr>
          <w:rStyle w:val="NormalTok"/>
        </w:rPr>
        <w:t xml:space="preserve">    </w:t>
      </w:r>
      <w:r>
        <w:rPr>
          <w:rStyle w:val="CommentTok"/>
        </w:rPr>
        <w:t># Convert the core data into proportions by dividing counts by the sum of</w:t>
      </w:r>
      <w:r>
        <w:br/>
      </w:r>
      <w:r>
        <w:rPr>
          <w:rStyle w:val="NormalTok"/>
        </w:rPr>
        <w:t xml:space="preserve">    </w:t>
      </w:r>
      <w:r>
        <w:rPr>
          <w:rStyle w:val="CommentTok"/>
        </w:rPr>
        <w:t># the row.</w:t>
      </w:r>
      <w:r>
        <w:br/>
      </w:r>
      <w:r>
        <w:rPr>
          <w:rStyle w:val="NormalTok"/>
        </w:rPr>
        <w:t xml:space="preserve">    x.pct &lt;-</w:t>
      </w:r>
      <w:r>
        <w:rPr>
          <w:rStyle w:val="StringTok"/>
        </w:rPr>
        <w:t xml:space="preserve"> </w:t>
      </w:r>
      <w:r>
        <w:rPr>
          <w:rStyle w:val="NormalTok"/>
        </w:rPr>
        <w:t>x$counts/</w:t>
      </w:r>
      <w:r>
        <w:rPr>
          <w:rStyle w:val="KeywordTok"/>
        </w:rPr>
        <w:t>rowSums</w:t>
      </w:r>
      <w:r>
        <w:rPr>
          <w:rStyle w:val="NormalTok"/>
        </w:rPr>
        <w:t>(x$counts)</w:t>
      </w:r>
      <w:r>
        <w:br/>
      </w:r>
      <w:r>
        <w:rPr>
          <w:rStyle w:val="NormalTok"/>
        </w:rPr>
        <w:t xml:space="preserve">    </w:t>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r>
        <w:rPr>
          <w:rStyle w:val="KeywordTok"/>
        </w:rPr>
        <w:t>max</w:t>
      </w:r>
      <w:r>
        <w:rPr>
          <w:rStyle w:val="NormalTok"/>
        </w:rPr>
        <w:t>(</w:t>
      </w:r>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FloatTok"/>
        </w:rPr>
        <w:t>0.05</w:t>
      </w:r>
      <w:r>
        <w:rPr>
          <w:rStyle w:val="NormalTok"/>
        </w:rPr>
        <w:t>))</w:t>
      </w:r>
      <w:r>
        <w:br/>
      </w:r>
      <w:r>
        <w:rPr>
          <w:rStyle w:val="NormalTok"/>
        </w:rPr>
        <w:t xml:space="preserve">    </w:t>
      </w:r>
      <w:r>
        <w:br/>
      </w:r>
      <w:r>
        <w:rPr>
          <w:rStyle w:val="NormalTok"/>
        </w:rPr>
        <w:t xml:space="preserve">    </w:t>
      </w:r>
      <w:r>
        <w:rPr>
          <w:rStyle w:val="CommentTok"/>
        </w:rPr>
        <w:t># return a data.frame with site name and locations, and then the age and</w:t>
      </w:r>
      <w:r>
        <w:br/>
      </w:r>
      <w:r>
        <w:rPr>
          <w:rStyle w:val="NormalTok"/>
        </w:rPr>
        <w:t xml:space="preserve">    </w:t>
      </w:r>
      <w:r>
        <w:rPr>
          <w:rStyle w:val="CommentTok"/>
        </w:rPr>
        <w:t># date type associated with the oldest Pinus presence.  We preserve</w:t>
      </w:r>
      <w:r>
        <w:br/>
      </w:r>
      <w:r>
        <w:rPr>
          <w:rStyle w:val="NormalTok"/>
        </w:rPr>
        <w:t xml:space="preserve">    </w:t>
      </w:r>
      <w:r>
        <w:rPr>
          <w:rStyle w:val="CommentTok"/>
        </w:rPr>
        <w:t># date type since some records have ages in radiocarbon years.</w:t>
      </w:r>
      <w:ins w:id="187" w:author="Jack Williams" w:date="2014-08-11T12:03:00Z">
        <w:r w:rsidR="00F101E1">
          <w:rPr>
            <w:rStyle w:val="CommentTok"/>
          </w:rPr>
          <w:t xml:space="preserve"> </w:t>
        </w:r>
      </w:ins>
    </w:p>
    <w:p w:rsidR="00D22996" w:rsidRDefault="00F101E1" w:rsidP="00274378">
      <w:pPr>
        <w:pStyle w:val="SourceCode"/>
        <w:spacing w:before="0" w:after="0" w:line="480" w:lineRule="auto"/>
        <w:rPr>
          <w:rStyle w:val="NormalTok"/>
        </w:rPr>
      </w:pPr>
      <w:ins w:id="188" w:author="Jack Williams" w:date="2014-08-11T12:03:00Z">
        <w:r>
          <w:rPr>
            <w:rStyle w:val="CommentTok"/>
          </w:rPr>
          <w:t xml:space="preserve">    # We will convert these ages to calendar years in a next step.</w:t>
        </w:r>
      </w:ins>
      <w:r w:rsidR="00A41B87">
        <w:br/>
      </w:r>
      <w:r w:rsidR="00A41B87">
        <w:rPr>
          <w:rStyle w:val="NormalTok"/>
        </w:rPr>
        <w:t xml:space="preserve">    </w:t>
      </w:r>
      <w:r w:rsidR="00A41B87">
        <w:br/>
      </w:r>
      <w:r w:rsidR="00A41B87">
        <w:rPr>
          <w:rStyle w:val="NormalTok"/>
        </w:rPr>
        <w:t xml:space="preserve">    </w:t>
      </w:r>
      <w:r w:rsidR="00A41B87">
        <w:rPr>
          <w:rStyle w:val="KeywordTok"/>
        </w:rPr>
        <w:t>data.frame</w:t>
      </w:r>
      <w:r w:rsidR="00A41B87">
        <w:rPr>
          <w:rStyle w:val="NormalTok"/>
        </w:rPr>
        <w:t>(</w:t>
      </w:r>
      <w:r w:rsidR="00A41B87">
        <w:rPr>
          <w:rStyle w:val="DataTypeTok"/>
        </w:rPr>
        <w:t>site =</w:t>
      </w:r>
      <w:r w:rsidR="00A41B87">
        <w:rPr>
          <w:rStyle w:val="NormalTok"/>
        </w:rPr>
        <w:t xml:space="preserve"> x$metadata$site.data$SiteName, </w:t>
      </w:r>
    </w:p>
    <w:p w:rsidR="00D22996" w:rsidRDefault="00A41B87" w:rsidP="00274378">
      <w:pPr>
        <w:pStyle w:val="SourceCode"/>
        <w:spacing w:before="0" w:after="0" w:line="480" w:lineRule="auto"/>
        <w:ind w:left="1440"/>
      </w:pPr>
      <w:r>
        <w:rPr>
          <w:rStyle w:val="DataTypeTok"/>
        </w:rPr>
        <w:t>lat =</w:t>
      </w:r>
      <w:r>
        <w:rPr>
          <w:rStyle w:val="NormalTok"/>
        </w:rPr>
        <w:t xml:space="preserve"> x$metadata$site.data$LatitudeNorth, </w:t>
      </w:r>
    </w:p>
    <w:p w:rsidR="00D22996" w:rsidRDefault="00A41B87" w:rsidP="00274378">
      <w:pPr>
        <w:pStyle w:val="SourceCode"/>
        <w:spacing w:before="0" w:after="0" w:line="480" w:lineRule="auto"/>
        <w:ind w:left="1440"/>
        <w:rPr>
          <w:rStyle w:val="NormalTok"/>
        </w:rPr>
      </w:pPr>
      <w:r>
        <w:rPr>
          <w:rStyle w:val="DataTypeTok"/>
        </w:rPr>
        <w:t>long =</w:t>
      </w:r>
      <w:r>
        <w:rPr>
          <w:rStyle w:val="NormalTok"/>
        </w:rPr>
        <w:t xml:space="preserve"> x$metadata$site.data$LongitudeWest, </w:t>
      </w:r>
    </w:p>
    <w:p w:rsidR="00D22996" w:rsidRDefault="00A41B87" w:rsidP="00274378">
      <w:pPr>
        <w:pStyle w:val="SourceCode"/>
        <w:spacing w:before="0" w:after="0" w:line="480" w:lineRule="auto"/>
        <w:ind w:left="1440"/>
      </w:pPr>
      <w:r>
        <w:rPr>
          <w:rStyle w:val="DataTypeTok"/>
        </w:rPr>
        <w:t>age =</w:t>
      </w:r>
      <w:r>
        <w:rPr>
          <w:rStyle w:val="NormalTok"/>
        </w:rPr>
        <w:t xml:space="preserve"> x$sample.meta$Age[oldest.row], </w:t>
      </w:r>
    </w:p>
    <w:p w:rsidR="00D22996" w:rsidRDefault="00D22996" w:rsidP="00274378">
      <w:pPr>
        <w:pStyle w:val="SourceCode"/>
        <w:spacing w:before="0" w:after="0" w:line="480" w:lineRule="auto"/>
        <w:ind w:firstLine="720"/>
        <w:rPr>
          <w:rStyle w:val="NormalTok"/>
        </w:rPr>
      </w:pPr>
      <w:r>
        <w:rPr>
          <w:rStyle w:val="DataTypeTok"/>
        </w:rPr>
        <w:t xml:space="preserve">      </w:t>
      </w:r>
      <w:r w:rsidR="00A41B87">
        <w:rPr>
          <w:rStyle w:val="DataTypeTok"/>
        </w:rPr>
        <w:t>date =</w:t>
      </w:r>
      <w:r w:rsidR="00A41B87">
        <w:rPr>
          <w:rStyle w:val="NormalTok"/>
        </w:rPr>
        <w:t xml:space="preserve"> x$sample.meta$AgeType[oldest.row])</w:t>
      </w:r>
      <w:r w:rsidR="00A41B87">
        <w:br/>
      </w:r>
      <w:r w:rsidR="00A41B87">
        <w:rPr>
          <w:rStyle w:val="NormalTok"/>
        </w:rPr>
        <w:t>}</w:t>
      </w:r>
      <w:r w:rsidR="00A41B87">
        <w:br/>
      </w:r>
      <w:r w:rsidR="00A41B87">
        <w:br/>
      </w:r>
      <w:r w:rsidR="00A41B87">
        <w:rPr>
          <w:rStyle w:val="CommentTok"/>
        </w:rPr>
        <w:t># Apply this function to each core (here we use the plyr functions so we can</w:t>
      </w:r>
      <w:r w:rsidR="00A41B87">
        <w:br/>
      </w:r>
      <w:r w:rsidR="00A41B87">
        <w:rPr>
          <w:rStyle w:val="CommentTok"/>
        </w:rPr>
        <w:t># return a data.frame instead of a list).</w:t>
      </w:r>
      <w:r w:rsidR="00A41B87">
        <w:br/>
      </w:r>
      <w:r w:rsidR="00A41B87">
        <w:rPr>
          <w:rStyle w:val="NormalTok"/>
        </w:rPr>
        <w:lastRenderedPageBreak/>
        <w:t>summary.pinus &lt;-</w:t>
      </w:r>
      <w:r w:rsidR="00A41B87">
        <w:rPr>
          <w:rStyle w:val="StringTok"/>
        </w:rPr>
        <w:t xml:space="preserve"> </w:t>
      </w:r>
      <w:r w:rsidR="00A41B87">
        <w:rPr>
          <w:rStyle w:val="KeywordTok"/>
        </w:rPr>
        <w:t>ldply</w:t>
      </w:r>
      <w:r w:rsidR="00A41B87">
        <w:rPr>
          <w:rStyle w:val="NormalTok"/>
        </w:rPr>
        <w:t>(compiled.cores, top.pinus)</w:t>
      </w:r>
      <w:r w:rsidR="00A41B87">
        <w:br/>
      </w:r>
      <w:r w:rsidR="00A41B87">
        <w:br/>
      </w:r>
      <w:commentRangeStart w:id="189"/>
      <w:r w:rsidR="00A41B87">
        <w:rPr>
          <w:rStyle w:val="CommentTok"/>
        </w:rPr>
        <w:t># We need to calibrate dates that are recorded in radiocarbon years.  In</w:t>
      </w:r>
      <w:r w:rsidR="00A41B87">
        <w:br/>
      </w:r>
      <w:r w:rsidR="00A41B87">
        <w:rPr>
          <w:rStyle w:val="CommentTok"/>
        </w:rPr>
        <w:t xml:space="preserve"># most cases we have no idea what the </w:t>
      </w:r>
      <w:ins w:id="190" w:author="Jack Williams" w:date="2014-08-11T12:01:00Z">
        <w:r w:rsidR="00F101E1">
          <w:rPr>
            <w:rStyle w:val="CommentTok"/>
          </w:rPr>
          <w:t xml:space="preserve">radiocarbon </w:t>
        </w:r>
      </w:ins>
      <w:r w:rsidR="00A41B87">
        <w:rPr>
          <w:rStyle w:val="CommentTok"/>
        </w:rPr>
        <w:t>uncertainty was.  For this example I</w:t>
      </w:r>
      <w:r w:rsidR="00A41B87">
        <w:br/>
      </w:r>
      <w:r w:rsidR="00A41B87">
        <w:rPr>
          <w:rStyle w:val="CommentTok"/>
        </w:rPr>
        <w:t># am simply assuming a 100 year SD for calibration.  This is likely too</w:t>
      </w:r>
      <w:r w:rsidR="00A41B87">
        <w:br/>
      </w:r>
      <w:r w:rsidR="00A41B87">
        <w:rPr>
          <w:rStyle w:val="CommentTok"/>
        </w:rPr>
        <w:t># conservative.</w:t>
      </w:r>
      <w:r w:rsidR="00A41B87">
        <w:br/>
      </w:r>
      <w:commentRangeEnd w:id="189"/>
      <w:r w:rsidR="00F101E1">
        <w:rPr>
          <w:rStyle w:val="CommentReference"/>
        </w:rPr>
        <w:commentReference w:id="189"/>
      </w:r>
      <w:r w:rsidR="00A41B87">
        <w:rPr>
          <w:rStyle w:val="NormalTok"/>
        </w:rPr>
        <w:t>radio.years &lt;-</w:t>
      </w:r>
      <w:r w:rsidR="00A41B87">
        <w:rPr>
          <w:rStyle w:val="StringTok"/>
        </w:rPr>
        <w:t xml:space="preserve"> </w:t>
      </w:r>
      <w:r w:rsidR="00A41B87">
        <w:rPr>
          <w:rStyle w:val="NormalTok"/>
        </w:rPr>
        <w:t>summary.pinus$date %in%</w:t>
      </w:r>
      <w:r w:rsidR="00A41B87">
        <w:rPr>
          <w:rStyle w:val="StringTok"/>
        </w:rPr>
        <w:t xml:space="preserve"> "Radiocarbon years BP"</w:t>
      </w:r>
      <w:r w:rsidR="00A41B87">
        <w:br/>
      </w:r>
      <w:r w:rsidR="00A41B87">
        <w:br/>
      </w:r>
      <w:r w:rsidR="00A41B87">
        <w:rPr>
          <w:rStyle w:val="NormalTok"/>
        </w:rPr>
        <w:t>calibrated &lt;-</w:t>
      </w:r>
      <w:r w:rsidR="00A41B87">
        <w:rPr>
          <w:rStyle w:val="StringTok"/>
        </w:rPr>
        <w:t xml:space="preserve"> </w:t>
      </w:r>
      <w:r w:rsidR="00A41B87">
        <w:rPr>
          <w:rStyle w:val="KeywordTok"/>
        </w:rPr>
        <w:t>BchronCalibrate</w:t>
      </w:r>
      <w:r w:rsidR="00A41B87">
        <w:rPr>
          <w:rStyle w:val="NormalTok"/>
        </w:rPr>
        <w:t xml:space="preserve">(summary.pinus$age[radio.years], </w:t>
      </w:r>
    </w:p>
    <w:p w:rsidR="00D22996" w:rsidRDefault="00A41B87" w:rsidP="00274378">
      <w:pPr>
        <w:pStyle w:val="SourceCode"/>
        <w:spacing w:before="0" w:after="0" w:line="480" w:lineRule="auto"/>
        <w:ind w:firstLine="720"/>
        <w:rPr>
          <w:rStyle w:val="NormalTok"/>
        </w:rPr>
      </w:pP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 xml:space="preserve">)), </w:t>
      </w:r>
    </w:p>
    <w:p w:rsidR="00D22996" w:rsidRDefault="00A41B87" w:rsidP="00274378">
      <w:pPr>
        <w:pStyle w:val="SourceCode"/>
        <w:spacing w:before="0" w:after="0" w:line="480" w:lineRule="auto"/>
        <w:ind w:firstLine="720"/>
        <w:rPr>
          <w:rStyle w:val="StringTok"/>
        </w:rPr>
      </w:pP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 *</w:t>
      </w:r>
      <w:r>
        <w:rPr>
          <w:rStyle w:val="StringTok"/>
        </w:rPr>
        <w:t xml:space="preserve"> </w:t>
      </w:r>
      <w:r>
        <w:rPr>
          <w:rStyle w:val="NormalTok"/>
        </w:rPr>
        <w:t>x$densities/</w:t>
      </w:r>
      <w:r>
        <w:rPr>
          <w:rStyle w:val="KeywordTok"/>
        </w:rPr>
        <w:t>sum</w:t>
      </w:r>
      <w:r>
        <w:rPr>
          <w:rStyle w:val="NormalTok"/>
        </w:rPr>
        <w:t>(x$densities))</w:t>
      </w:r>
      <w:r>
        <w:br/>
      </w:r>
      <w:r>
        <w:rPr>
          <w:rStyle w:val="NormalTok"/>
        </w:rPr>
        <w:t>summary.pinus$age[radio.years] &lt;-</w:t>
      </w:r>
      <w:r>
        <w:rPr>
          <w:rStyle w:val="StringTok"/>
        </w:rPr>
        <w:t xml:space="preserve"> </w:t>
      </w:r>
      <w:r>
        <w:rPr>
          <w:rStyle w:val="KeywordTok"/>
        </w:rPr>
        <w:t>sapply</w:t>
      </w:r>
      <w:r>
        <w:rPr>
          <w:rStyle w:val="NormalTok"/>
        </w:rPr>
        <w:t>(calibrated, wmean.date)</w:t>
      </w:r>
      <w:r>
        <w:br/>
      </w:r>
      <w:r>
        <w:br/>
      </w:r>
      <w:commentRangeStart w:id="191"/>
      <w:r>
        <w:rPr>
          <w:rStyle w:val="CommentTok"/>
        </w:rPr>
        <w:t># Can be improved by assuming a monotone smooth spline.</w:t>
      </w:r>
      <w:r>
        <w:br/>
      </w:r>
      <w:commentRangeEnd w:id="191"/>
      <w:r w:rsidR="00BA3EB5">
        <w:rPr>
          <w:rStyle w:val="CommentReference"/>
        </w:rPr>
        <w:commentReference w:id="191"/>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p>
    <w:p w:rsidR="00D22996" w:rsidRDefault="00A41B87" w:rsidP="00274378">
      <w:pPr>
        <w:pStyle w:val="SourceCode"/>
        <w:spacing w:before="0" w:after="0" w:line="480" w:lineRule="auto"/>
        <w:ind w:firstLine="720"/>
        <w:rPr>
          <w:rStyle w:val="StringTok"/>
        </w:rPr>
      </w:pP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long), </w:t>
      </w:r>
      <w:r>
        <w:rPr>
          <w:rStyle w:val="DataTypeTok"/>
        </w:rPr>
        <w:t>size =</w:t>
      </w:r>
      <w:r>
        <w:rPr>
          <w:rStyle w:val="NormalTok"/>
        </w:rPr>
        <w:t xml:space="preserve"> </w:t>
      </w:r>
      <w:r>
        <w:rPr>
          <w:rStyle w:val="DecValTok"/>
        </w:rPr>
        <w:t>2</w:t>
      </w:r>
      <w:r>
        <w:rPr>
          <w:rStyle w:val="NormalTok"/>
        </w:rPr>
        <w:t>) +</w:t>
      </w:r>
      <w:r>
        <w:rPr>
          <w:rStyle w:val="StringTok"/>
        </w:rPr>
        <w:t xml:space="preserve"> </w:t>
      </w:r>
    </w:p>
    <w:p w:rsidR="00D22996" w:rsidRDefault="00A41B87" w:rsidP="00274378">
      <w:pPr>
        <w:pStyle w:val="SourceCode"/>
        <w:spacing w:before="0" w:after="0" w:line="480" w:lineRule="auto"/>
        <w:ind w:firstLine="720"/>
        <w:rPr>
          <w:rStyle w:val="StringTok"/>
        </w:rPr>
      </w:pP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rPr>
          <w:rStyle w:val="StringTok"/>
        </w:rPr>
        <w:t xml:space="preserve"> </w:t>
      </w:r>
    </w:p>
    <w:p w:rsidR="00D22996" w:rsidRDefault="00A41B87" w:rsidP="00274378">
      <w:pPr>
        <w:pStyle w:val="SourceCode"/>
        <w:spacing w:before="0" w:after="0" w:line="480" w:lineRule="auto"/>
        <w:ind w:firstLine="720"/>
      </w:pPr>
      <w:r>
        <w:rPr>
          <w:rStyle w:val="KeywordTok"/>
        </w:rPr>
        <w:t>xlab</w:t>
      </w:r>
      <w:r>
        <w:rPr>
          <w:rStyle w:val="NormalTok"/>
        </w:rPr>
        <w:t>(</w:t>
      </w:r>
      <w:r>
        <w:rPr>
          <w:rStyle w:val="StringTok"/>
        </w:rPr>
        <w:t>"Latitude North"</w:t>
      </w:r>
      <w:r>
        <w:rPr>
          <w:rStyle w:val="NormalTok"/>
        </w:rPr>
        <w:t>) +</w:t>
      </w:r>
      <w:r>
        <w:rPr>
          <w:rStyle w:val="StringTok"/>
        </w:rPr>
        <w:t xml:space="preserve"> </w:t>
      </w:r>
    </w:p>
    <w:p w:rsidR="00D22996" w:rsidRDefault="00A41B87" w:rsidP="00274378">
      <w:pPr>
        <w:pStyle w:val="SourceCode"/>
        <w:spacing w:before="0" w:after="0" w:line="480" w:lineRule="auto"/>
        <w:ind w:firstLine="720"/>
        <w:rPr>
          <w:rStyle w:val="StringTok"/>
        </w:rPr>
      </w:pPr>
      <w:r>
        <w:rPr>
          <w:rStyle w:val="KeywordTok"/>
        </w:rPr>
        <w:t>ylab</w:t>
      </w:r>
      <w:r>
        <w:rPr>
          <w:rStyle w:val="NormalTok"/>
        </w:rPr>
        <w:t>(</w:t>
      </w:r>
      <w:r>
        <w:rPr>
          <w:rStyle w:val="StringTok"/>
        </w:rPr>
        <w:t>"Years Before Present"</w:t>
      </w:r>
      <w:r>
        <w:rPr>
          <w:rStyle w:val="NormalTok"/>
        </w:rPr>
        <w:t>) +</w:t>
      </w:r>
      <w:r>
        <w:rPr>
          <w:rStyle w:val="StringTok"/>
        </w:rPr>
        <w:t xml:space="preserve"> </w:t>
      </w:r>
    </w:p>
    <w:p w:rsidR="00D22996" w:rsidRDefault="00A41B87" w:rsidP="00274378">
      <w:pPr>
        <w:pStyle w:val="SourceCode"/>
        <w:spacing w:before="0" w:after="0" w:line="480" w:lineRule="auto"/>
        <w:ind w:firstLine="720"/>
        <w:rPr>
          <w:rStyle w:val="StringTok"/>
        </w:rPr>
      </w:pP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rPr>
          <w:rStyle w:val="StringTok"/>
        </w:rPr>
        <w:t xml:space="preserve"> </w:t>
      </w:r>
    </w:p>
    <w:p w:rsidR="00D22996" w:rsidRDefault="00A41B87" w:rsidP="00274378">
      <w:pPr>
        <w:pStyle w:val="SourceCode"/>
        <w:spacing w:before="0" w:after="0" w:line="480" w:lineRule="auto"/>
        <w:ind w:firstLine="720"/>
        <w:rPr>
          <w:rStyle w:val="NormalTok"/>
        </w:rPr>
      </w:pP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p>
    <w:p w:rsidR="00D22996" w:rsidRDefault="00A41B87" w:rsidP="00274378">
      <w:pPr>
        <w:pStyle w:val="SourceCode"/>
        <w:spacing w:before="0" w:after="0" w:line="480" w:lineRule="auto"/>
        <w:ind w:left="720"/>
        <w:rPr>
          <w:rStyle w:val="NormalTok"/>
        </w:rPr>
      </w:pPr>
      <w:r>
        <w:rPr>
          <w:rStyle w:val="DataTypeTok"/>
        </w:rPr>
        <w:lastRenderedPageBreak/>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sidR="00D22996">
        <w:rPr>
          <w:rStyle w:val="NormalTok"/>
        </w:rPr>
        <w:tab/>
      </w:r>
    </w:p>
    <w:p w:rsidR="009B3717" w:rsidRPr="00D22996" w:rsidRDefault="00A41B87" w:rsidP="00274378">
      <w:pPr>
        <w:pStyle w:val="SourceCode"/>
        <w:spacing w:before="0" w:after="0" w:line="480" w:lineRule="auto"/>
        <w:rPr>
          <w:rFonts w:ascii="Consolas" w:hAnsi="Consolas"/>
          <w:sz w:val="22"/>
        </w:rPr>
      </w:pPr>
      <w:commentRangeStart w:id="192"/>
      <w:r>
        <w:rPr>
          <w:rStyle w:val="NormalTok"/>
        </w:rPr>
        <w:t xml:space="preserve">mapped </w:t>
      </w:r>
      <w:commentRangeEnd w:id="192"/>
      <w:r w:rsidR="00BA3EB5">
        <w:rPr>
          <w:rStyle w:val="CommentReference"/>
        </w:rPr>
        <w:commentReference w:id="192"/>
      </w:r>
      <w:r>
        <w:rPr>
          <w:rStyle w:val="NormalTok"/>
        </w:rPr>
        <w:t>&lt;-</w:t>
      </w:r>
      <w:r>
        <w:rPr>
          <w:rStyle w:val="StringTok"/>
        </w:rPr>
        <w:t xml:space="preserve"> </w:t>
      </w:r>
      <w:r>
        <w:rPr>
          <w:rStyle w:val="KeywordTok"/>
        </w:rPr>
        <w:t>ggmap</w:t>
      </w:r>
      <w:r>
        <w:rPr>
          <w:rStyle w:val="NormalTok"/>
        </w:rPr>
        <w:t>(bc.map) +</w:t>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NormalTok"/>
        </w:rPr>
        <w:t xml:space="preserve">    </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w:t>
      </w:r>
      <w:r>
        <w:br/>
      </w:r>
      <w:r>
        <w:br/>
      </w:r>
      <w:commentRangeStart w:id="193"/>
      <w:r>
        <w:rPr>
          <w:rStyle w:val="KeywordTok"/>
        </w:rPr>
        <w:t>grid.arrange</w:t>
      </w:r>
      <w:commentRangeEnd w:id="193"/>
      <w:r w:rsidR="00BA3EB5">
        <w:rPr>
          <w:rStyle w:val="CommentReference"/>
        </w:rPr>
        <w:commentReference w:id="193"/>
      </w:r>
      <w:r>
        <w:rPr>
          <w:rStyle w:val="NormalTok"/>
        </w:rPr>
        <w:t xml:space="preserve">(mapped, regress, </w:t>
      </w:r>
      <w:r>
        <w:rPr>
          <w:rStyle w:val="DataTypeTok"/>
        </w:rPr>
        <w:t>nrow =</w:t>
      </w:r>
      <w:r>
        <w:rPr>
          <w:rStyle w:val="NormalTok"/>
        </w:rPr>
        <w:t xml:space="preserve"> </w:t>
      </w:r>
      <w:r>
        <w:rPr>
          <w:rStyle w:val="DecValTok"/>
        </w:rPr>
        <w:t>1</w:t>
      </w:r>
      <w:r>
        <w:rPr>
          <w:rStyle w:val="NormalTok"/>
        </w:rPr>
        <w:t>)</w:t>
      </w:r>
    </w:p>
    <w:p w:rsidR="009B3717" w:rsidRDefault="00A41B87" w:rsidP="00274378">
      <w:pPr>
        <w:spacing w:line="480" w:lineRule="auto"/>
      </w:pPr>
      <w:r>
        <w:rPr>
          <w:noProof/>
        </w:rPr>
        <w:drawing>
          <wp:inline distT="0" distB="0" distL="0" distR="0" wp14:anchorId="79FBC975" wp14:editId="4B6C7DAC">
            <wp:extent cx="5562600" cy="2781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8.png"/>
                    <pic:cNvPicPr>
                      <a:picLocks noChangeAspect="1" noChangeArrowheads="1"/>
                    </pic:cNvPicPr>
                  </pic:nvPicPr>
                  <pic:blipFill>
                    <a:blip r:embed="rId9"/>
                    <a:stretch>
                      <a:fillRect/>
                    </a:stretch>
                  </pic:blipFill>
                  <pic:spPr bwMode="auto">
                    <a:xfrm>
                      <a:off x="0" y="0"/>
                      <a:ext cx="5562600" cy="2781300"/>
                    </a:xfrm>
                    <a:prstGeom prst="rect">
                      <a:avLst/>
                    </a:prstGeom>
                    <a:noFill/>
                    <a:ln w="9525">
                      <a:noFill/>
                      <a:headEnd/>
                      <a:tailEnd/>
                    </a:ln>
                  </pic:spPr>
                </pic:pic>
              </a:graphicData>
            </a:graphic>
          </wp:inline>
        </w:drawing>
      </w:r>
    </w:p>
    <w:p w:rsidR="00A41B87" w:rsidRPr="00A41B87" w:rsidRDefault="00A41B87" w:rsidP="00274378">
      <w:pPr>
        <w:spacing w:line="480" w:lineRule="auto"/>
      </w:pPr>
      <w:r w:rsidRPr="00A41B87">
        <w:rPr>
          <w:b/>
        </w:rPr>
        <w:t>Figure 2.</w:t>
      </w:r>
      <w:r>
        <w:rPr>
          <w:b/>
        </w:rPr>
        <w:t xml:space="preserve"> </w:t>
      </w:r>
      <w:r w:rsidRPr="00A41B87">
        <w:rPr>
          <w:i/>
        </w:rPr>
        <w:t>Panel A shows the date of earliest colonization by Pinus in western North America</w:t>
      </w:r>
      <w:ins w:id="194" w:author="Jack Williams" w:date="2014-08-11T12:17:00Z">
        <w:r w:rsidR="00BA3EB5">
          <w:rPr>
            <w:i/>
          </w:rPr>
          <w:t>, in calibrated  radiocarbonyears</w:t>
        </w:r>
      </w:ins>
      <w:r w:rsidRPr="00A41B87">
        <w:rPr>
          <w:i/>
        </w:rPr>
        <w:t xml:space="preserve">.  Panel B shows the same figure with a GAM smooth.  The highlighted box indicated the estimate proposed by Strong and Hills [@strong2013holocene] </w:t>
      </w:r>
      <w:r>
        <w:rPr>
          <w:i/>
        </w:rPr>
        <w:t xml:space="preserve">based on </w:t>
      </w:r>
      <w:commentRangeStart w:id="195"/>
      <w:r>
        <w:rPr>
          <w:i/>
        </w:rPr>
        <w:t xml:space="preserve">their </w:t>
      </w:r>
      <w:r w:rsidRPr="00A41B87">
        <w:rPr>
          <w:i/>
        </w:rPr>
        <w:t>data set</w:t>
      </w:r>
      <w:commentRangeEnd w:id="195"/>
      <w:r w:rsidR="00BA3EB5">
        <w:rPr>
          <w:rStyle w:val="CommentReference"/>
        </w:rPr>
        <w:commentReference w:id="195"/>
      </w:r>
      <w:r w:rsidRPr="00A41B87">
        <w:rPr>
          <w:i/>
        </w:rPr>
        <w:t>.</w:t>
      </w:r>
    </w:p>
    <w:p w:rsidR="009B3717" w:rsidRDefault="00A41B87" w:rsidP="00274378">
      <w:pPr>
        <w:spacing w:line="480" w:lineRule="auto"/>
      </w:pPr>
      <w:r>
        <w:t xml:space="preserve">And so we see a clear pattern of migration by </w:t>
      </w:r>
      <w:r>
        <w:rPr>
          <w:i/>
        </w:rPr>
        <w:t>Pinus</w:t>
      </w:r>
      <w:r>
        <w:t xml:space="preserve"> in northwestern North America. These results match up </w:t>
      </w:r>
      <w:del w:id="196" w:author="Jack Williams" w:date="2014-08-11T12:19:00Z">
        <w:r w:rsidDel="00BA3EB5">
          <w:delText xml:space="preserve">broadly </w:delText>
        </w:r>
      </w:del>
      <w:ins w:id="197" w:author="Jack Williams" w:date="2014-08-11T12:19:00Z">
        <w:r w:rsidR="00BA3EB5">
          <w:t>well</w:t>
        </w:r>
        <w:r w:rsidR="00BA3EB5">
          <w:t xml:space="preserve"> </w:t>
        </w:r>
      </w:ins>
      <w:r>
        <w:t xml:space="preserve">with the findings of Strong and Hills </w:t>
      </w:r>
      <w:r>
        <w:lastRenderedPageBreak/>
        <w:t xml:space="preserve">([@strong2013holocene]) who suggest that </w:t>
      </w:r>
      <w:r>
        <w:rPr>
          <w:i/>
        </w:rPr>
        <w:t>Pinus</w:t>
      </w:r>
      <w:r>
        <w:t xml:space="preserve"> reached a northern extent between 59 and 60oN at approximately 7 - 10kyr</w:t>
      </w:r>
      <w:del w:id="198" w:author="Jack Williams" w:date="2014-08-11T12:19:00Z">
        <w:r w:rsidDel="00BA3EB5">
          <w:delText xml:space="preserve"> as a result of geographic barriers</w:delText>
        </w:r>
      </w:del>
      <w:r>
        <w:t>.</w:t>
      </w:r>
    </w:p>
    <w:p w:rsidR="009B3717" w:rsidRDefault="00A41B87" w:rsidP="00274378">
      <w:pPr>
        <w:pStyle w:val="Heading3"/>
        <w:spacing w:line="480" w:lineRule="auto"/>
      </w:pPr>
      <w:bookmarkStart w:id="199" w:name="mammal-distributions-in-the-pleistocene"/>
      <w:commentRangeStart w:id="200"/>
      <w:r>
        <w:t>Mammal Distributions in the Pleistocene</w:t>
      </w:r>
      <w:commentRangeEnd w:id="200"/>
      <w:r w:rsidR="00B25C1D">
        <w:rPr>
          <w:rStyle w:val="CommentReference"/>
          <w:rFonts w:asciiTheme="minorHAnsi" w:eastAsiaTheme="minorHAnsi" w:hAnsiTheme="minorHAnsi" w:cstheme="minorBidi"/>
          <w:b w:val="0"/>
          <w:bCs w:val="0"/>
          <w:color w:val="auto"/>
        </w:rPr>
        <w:commentReference w:id="200"/>
      </w:r>
    </w:p>
    <w:bookmarkEnd w:id="199"/>
    <w:p w:rsidR="009B3717" w:rsidRDefault="00A41B87" w:rsidP="00274378">
      <w:pPr>
        <w:spacing w:line="480" w:lineRule="auto"/>
      </w:pPr>
      <w:r>
        <w:t>Grahm et al. [@graham1996spatial] look</w:t>
      </w:r>
      <w:ins w:id="202" w:author="Jack Williams" w:date="2014-08-11T12:21:00Z">
        <w:r w:rsidR="00BA3EB5">
          <w:t>ed</w:t>
        </w:r>
      </w:ins>
      <w:r>
        <w:t xml:space="preserve"> for patterns of change in mammal distributions through the Pleistocene to modern era using fossil assemblages assembled from FAUNMAP. The paper use</w:t>
      </w:r>
      <w:ins w:id="203" w:author="Jack Williams" w:date="2014-08-11T12:21:00Z">
        <w:r w:rsidR="00BA3EB5">
          <w:t>d</w:t>
        </w:r>
      </w:ins>
      <w:del w:id="204" w:author="Jack Williams" w:date="2014-08-11T12:21:00Z">
        <w:r w:rsidDel="00BA3EB5">
          <w:delText>s</w:delText>
        </w:r>
      </w:del>
      <w:r>
        <w:t xml:space="preserve"> multiple </w:t>
      </w:r>
      <w:del w:id="205" w:author="Jack Williams" w:date="2014-08-11T12:21:00Z">
        <w:r w:rsidDel="00BA3EB5">
          <w:delText xml:space="preserve">complex </w:delText>
        </w:r>
      </w:del>
      <w:ins w:id="206" w:author="Jack Williams" w:date="2014-08-11T12:21:00Z">
        <w:r w:rsidR="00BA3EB5">
          <w:t>multivariate</w:t>
        </w:r>
        <w:r w:rsidR="00BA3EB5">
          <w:t xml:space="preserve"> </w:t>
        </w:r>
      </w:ins>
      <w:r>
        <w:t xml:space="preserve">analyses to show in part, that mammal species have responded in a Gleasonian manner to climate change since the late-Pleistocene. Their paper shows some species migrating northward in response to warming climates, others staying relatively stable and some moving southward. </w:t>
      </w:r>
      <w:del w:id="207" w:author="Jack Williams" w:date="2014-08-11T12:22:00Z">
        <w:r w:rsidDel="00BA3EB5">
          <w:delText xml:space="preserve">Since </w:delText>
        </w:r>
      </w:del>
      <w:r>
        <w:t>FAUNMAP has been incorporated into Neotoma</w:t>
      </w:r>
      <w:ins w:id="208" w:author="Jack Williams" w:date="2014-08-11T12:22:00Z">
        <w:r w:rsidR="00BA3EB5">
          <w:t>, so here we conduct simple</w:t>
        </w:r>
      </w:ins>
      <w:r>
        <w:t xml:space="preserve"> </w:t>
      </w:r>
      <w:del w:id="209" w:author="Jack Williams" w:date="2014-08-11T12:23:00Z">
        <w:r w:rsidDel="00BA3EB5">
          <w:delText>we aim to replicate tests</w:delText>
        </w:r>
      </w:del>
      <w:ins w:id="210" w:author="Jack Williams" w:date="2014-08-11T12:23:00Z">
        <w:r w:rsidR="00BA3EB5">
          <w:t>analyses</w:t>
        </w:r>
      </w:ins>
      <w:r>
        <w:t xml:space="preserve"> of species distributional changes</w:t>
      </w:r>
      <w:del w:id="211" w:author="Jack Williams" w:date="2014-08-11T12:23:00Z">
        <w:r w:rsidDel="00BA3EB5">
          <w:delText xml:space="preserve"> in </w:delText>
        </w:r>
        <w:commentRangeStart w:id="212"/>
        <w:r w:rsidDel="00BA3EB5">
          <w:delText xml:space="preserve">a straightforward manner to demonstrate the utility of </w:delText>
        </w:r>
        <w:r w:rsidDel="00BA3EB5">
          <w:rPr>
            <w:rStyle w:val="VerbatimChar"/>
          </w:rPr>
          <w:delText>neotoma</w:delText>
        </w:r>
        <w:r w:rsidDel="00BA3EB5">
          <w:delText xml:space="preserve"> in analysing mammal distributions and change through time</w:delText>
        </w:r>
      </w:del>
      <w:commentRangeEnd w:id="212"/>
      <w:r w:rsidR="00B25C1D">
        <w:rPr>
          <w:rStyle w:val="CommentReference"/>
        </w:rPr>
        <w:commentReference w:id="212"/>
      </w:r>
      <w:r>
        <w:t>.</w:t>
      </w:r>
    </w:p>
    <w:p w:rsidR="009B3717" w:rsidRDefault="00A41B87" w:rsidP="00274378">
      <w:pPr>
        <w:spacing w:line="480" w:lineRule="auto"/>
      </w:pPr>
      <w:r>
        <w:t>First we need to obtain all fossil assemblages from Neotoma for vert</w:t>
      </w:r>
      <w:ins w:id="213" w:author="Jack Williams" w:date="2014-08-11T12:24:00Z">
        <w:r w:rsidR="00B25C1D">
          <w:t>er</w:t>
        </w:r>
      </w:ins>
      <w:del w:id="214" w:author="Jack Williams" w:date="2014-08-11T12:24:00Z">
        <w:r w:rsidDel="00B25C1D">
          <w:delText>a</w:delText>
        </w:r>
      </w:del>
      <w:r>
        <w:t>b</w:t>
      </w:r>
      <w:ins w:id="215" w:author="Jack Williams" w:date="2014-08-11T12:24:00Z">
        <w:r w:rsidR="00B25C1D">
          <w:t>r</w:t>
        </w:r>
      </w:ins>
      <w:del w:id="216" w:author="Jack Williams" w:date="2014-08-11T12:24:00Z">
        <w:r w:rsidDel="00B25C1D">
          <w:delText>e</w:delText>
        </w:r>
      </w:del>
      <w:r>
        <w:t>ate fauna,</w:t>
      </w:r>
    </w:p>
    <w:p w:rsidR="009B3717" w:rsidRDefault="00A41B87" w:rsidP="00274378">
      <w:pPr>
        <w:pStyle w:val="SourceCode"/>
        <w:spacing w:line="480" w:lineRule="auto"/>
      </w:pPr>
      <w:r>
        <w:rPr>
          <w:rStyle w:val="CommentTok"/>
        </w:rPr>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 =</w:t>
      </w:r>
      <w:r>
        <w:rPr>
          <w:rStyle w:val="NormalTok"/>
        </w:rPr>
        <w:t xml:space="preserve"> </w:t>
      </w:r>
      <w:r>
        <w:rPr>
          <w:rStyle w:val="StringTok"/>
        </w:rPr>
        <w:t>"vertebrate fauna"</w:t>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br/>
      </w:r>
      <w:r>
        <w:rPr>
          <w:rStyle w:val="NormalTok"/>
        </w:rPr>
        <w:t xml:space="preserve">    </w:t>
      </w:r>
      <w:r>
        <w:rPr>
          <w:rStyle w:val="FloatTok"/>
        </w:rPr>
        <w:t>49.5</w:t>
      </w:r>
      <w:r>
        <w:rPr>
          <w:rStyle w:val="NormalTok"/>
        </w:rPr>
        <w:t>))</w:t>
      </w:r>
      <w:r>
        <w:br/>
      </w:r>
      <w:r>
        <w:br/>
      </w:r>
      <w:r>
        <w:rPr>
          <w:rStyle w:val="CommentTok"/>
        </w:rPr>
        <w:t># Calling this many sites can be very time consuming.  It takes</w:t>
      </w:r>
      <w:r>
        <w:br/>
      </w:r>
      <w:r>
        <w:rPr>
          <w:rStyle w:val="CommentTok"/>
        </w:rPr>
        <w:t># approximately an hour to run fully.</w:t>
      </w:r>
      <w:r>
        <w:br/>
      </w:r>
      <w:r>
        <w:rPr>
          <w:rStyle w:val="NormalTok"/>
        </w:rPr>
        <w:t>mam.dl &lt;-</w:t>
      </w:r>
      <w:r>
        <w:rPr>
          <w:rStyle w:val="StringTok"/>
        </w:rPr>
        <w:t xml:space="preserve"> </w:t>
      </w:r>
      <w:r>
        <w:rPr>
          <w:rStyle w:val="KeywordTok"/>
        </w:rPr>
        <w:t>get_download</w:t>
      </w:r>
      <w:r>
        <w:rPr>
          <w:rStyle w:val="NormalTok"/>
        </w:rPr>
        <w:t>(</w:t>
      </w:r>
      <w:r>
        <w:rPr>
          <w:rStyle w:val="KeywordTok"/>
        </w:rPr>
        <w:t>sapply</w:t>
      </w:r>
      <w:r>
        <w:rPr>
          <w:rStyle w:val="NormalTok"/>
        </w:rPr>
        <w:t>(mam.set, function(x) x$DatasetID))</w:t>
      </w:r>
    </w:p>
    <w:p w:rsidR="009B3717" w:rsidRDefault="00A41B87" w:rsidP="00274378">
      <w:pPr>
        <w:spacing w:line="480" w:lineRule="auto"/>
      </w:pPr>
      <w:r>
        <w:lastRenderedPageBreak/>
        <w:t xml:space="preserve">So, now we have all the sites, we need to bin them into time periods as in Graham et al. [@graham1996spatial]. To do that we first need to build a large table with time and </w:t>
      </w:r>
      <w:r>
        <w:rPr>
          <w:rStyle w:val="VerbatimChar"/>
        </w:rPr>
        <w:t>xy</w:t>
      </w:r>
      <w:r>
        <w:t xml:space="preserve"> coordinates for each site. Time data in </w:t>
      </w:r>
      <w:r>
        <w:rPr>
          <w:rStyle w:val="VerbatimChar"/>
        </w:rPr>
        <w:t>sample.meta</w:t>
      </w:r>
      <w:r>
        <w:t xml:space="preserve"> is not the same as for for pollen data, where many pollen sites contain an age (often mean age) and upper and lower bounds. Most mammal sites have younger and older bounds, but no estimates of exact age. In this case we take a short-cut and simply </w:t>
      </w:r>
      <w:ins w:id="217" w:author="Jack Williams" w:date="2014-08-11T12:25:00Z">
        <w:r w:rsidR="00B25C1D">
          <w:t xml:space="preserve">calculate the age of a sample as the </w:t>
        </w:r>
      </w:ins>
      <w:r>
        <w:t>average the younger and older bounds to save the reader from having to examine too much code.</w:t>
      </w:r>
    </w:p>
    <w:p w:rsidR="009B3717" w:rsidRDefault="00A41B87" w:rsidP="00274378">
      <w:pPr>
        <w:pStyle w:val="SourceCode"/>
        <w:spacing w:line="480" w:lineRule="auto"/>
      </w:pPr>
      <w:r>
        <w:rPr>
          <w:rStyle w:val="KeywordTok"/>
        </w:rPr>
        <w:t>library</w:t>
      </w:r>
      <w:r>
        <w:rPr>
          <w:rStyle w:val="NormalTok"/>
        </w:rPr>
        <w:t>(plyr)</w:t>
      </w:r>
      <w:r>
        <w:br/>
      </w:r>
      <w:r>
        <w:br/>
      </w:r>
      <w:commentRangeStart w:id="218"/>
      <w:r>
        <w:rPr>
          <w:rStyle w:val="CommentTok"/>
        </w:rPr>
        <w:t># To be moved into the neotoma package.</w:t>
      </w:r>
      <w:r>
        <w:br/>
      </w:r>
      <w:commentRangeEnd w:id="218"/>
      <w:r w:rsidR="00B25C1D">
        <w:rPr>
          <w:rStyle w:val="CommentReference"/>
        </w:rPr>
        <w:commentReference w:id="218"/>
      </w:r>
      <w:r>
        <w:rPr>
          <w:rStyle w:val="KeywordTok"/>
        </w:rPr>
        <w:t>source</w:t>
      </w:r>
      <w:r>
        <w:rPr>
          <w:rStyle w:val="NormalTok"/>
        </w:rPr>
        <w:t>(</w:t>
      </w:r>
      <w:r>
        <w:rPr>
          <w:rStyle w:val="StringTok"/>
        </w:rPr>
        <w:t>"R/compile_it.R"</w:t>
      </w:r>
      <w:r>
        <w:rPr>
          <w:rStyle w:val="NormalTok"/>
        </w:rPr>
        <w:t>)</w:t>
      </w:r>
      <w:r>
        <w:br/>
      </w:r>
      <w:r>
        <w:br/>
      </w:r>
      <w:r>
        <w:rPr>
          <w:rStyle w:val="NormalTok"/>
        </w:rPr>
        <w:t>compiled.mam &lt;-</w:t>
      </w:r>
      <w:r>
        <w:rPr>
          <w:rStyle w:val="StringTok"/>
        </w:rPr>
        <w:t xml:space="preserve"> </w:t>
      </w:r>
      <w:r>
        <w:rPr>
          <w:rStyle w:val="KeywordTok"/>
        </w:rPr>
        <w:t>ldply</w:t>
      </w:r>
      <w:r>
        <w:rPr>
          <w:rStyle w:val="NormalTok"/>
        </w:rPr>
        <w:t xml:space="preserve">(mam.dl, </w:t>
      </w:r>
      <w:r>
        <w:rPr>
          <w:rStyle w:val="DataTypeTok"/>
        </w:rPr>
        <w:t>.fun =</w:t>
      </w:r>
      <w:r>
        <w:rPr>
          <w:rStyle w:val="NormalTok"/>
        </w:rPr>
        <w:t xml:space="preserve"> function(x) </w:t>
      </w:r>
      <w:r>
        <w:rPr>
          <w:rStyle w:val="KeywordTok"/>
        </w:rPr>
        <w:t>compile_it</w:t>
      </w:r>
      <w:r>
        <w:rPr>
          <w:rStyle w:val="NormalTok"/>
        </w:rPr>
        <w:t xml:space="preserve">(x), </w:t>
      </w:r>
      <w:r>
        <w:rPr>
          <w:rStyle w:val="DataTypeTok"/>
        </w:rPr>
        <w:t>.progress =</w:t>
      </w:r>
      <w:r>
        <w:rPr>
          <w:rStyle w:val="NormalTok"/>
        </w:rPr>
        <w:t xml:space="preserve"> </w:t>
      </w:r>
      <w:r>
        <w:rPr>
          <w:rStyle w:val="StringTok"/>
        </w:rPr>
        <w:t>"text"</w:t>
      </w:r>
      <w:r>
        <w:rPr>
          <w:rStyle w:val="NormalTok"/>
        </w:rPr>
        <w:t>)</w:t>
      </w:r>
    </w:p>
    <w:p w:rsidR="009B3717" w:rsidRDefault="00A41B87" w:rsidP="00274378">
      <w:pPr>
        <w:pStyle w:val="SourceCode"/>
        <w:spacing w:line="480" w:lineRule="auto"/>
      </w:pPr>
      <w:r>
        <w:rPr>
          <w:rStyle w:val="CommentTok"/>
        </w:rPr>
        <w:t># We assign time bins to the data.  The command findInterval should tell us</w:t>
      </w:r>
      <w:r>
        <w:br/>
      </w:r>
      <w:r>
        <w:rPr>
          <w:rStyle w:val="CommentTok"/>
        </w:rPr>
        <w:t># if it is in an inteval equivalent to the Modern (0 - 500ybp), Late</w:t>
      </w:r>
      <w:r>
        <w:br/>
      </w:r>
      <w:r>
        <w:rPr>
          <w:rStyle w:val="CommentTok"/>
        </w:rPr>
        <w:t># Holocene (500 - 4000ybp), Early-Mid Holocene (4kyr - 10kyr), Late Glacial</w:t>
      </w:r>
      <w:r>
        <w:br/>
      </w:r>
      <w:r>
        <w:rPr>
          <w:rStyle w:val="CommentTok"/>
        </w:rPr>
        <w:t># (10kyr - 15kyr), Full Glacial (15kyr - 20kyr) or Late Pleistocene</w:t>
      </w:r>
      <w:r>
        <w:br/>
      </w:r>
      <w:r>
        <w:rPr>
          <w:rStyle w:val="CommentTok"/>
        </w:rPr>
        <w:t># (20kyr+).</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br/>
      </w:r>
      <w:r>
        <w:rPr>
          <w:rStyle w:val="CommentTok"/>
        </w:rPr>
        <w:t># This is not the best option, age bounds cross our pre-defined bins,</w:t>
      </w:r>
      <w:r>
        <w:br/>
      </w:r>
      <w:r>
        <w:rPr>
          <w:rStyle w:val="CommentTok"/>
        </w:rPr>
        <w:t># however solving this is more complex than this example requires.</w:t>
      </w:r>
      <w:r>
        <w:br/>
      </w:r>
      <w:r>
        <w:rPr>
          <w:rStyle w:val="NormalTok"/>
        </w:rPr>
        <w:t>mean.age &lt;-</w:t>
      </w:r>
      <w:r>
        <w:rPr>
          <w:rStyle w:val="StringTok"/>
        </w:rPr>
        <w:t xml:space="preserve"> </w:t>
      </w:r>
      <w:r>
        <w:rPr>
          <w:rStyle w:val="KeywordTok"/>
        </w:rPr>
        <w:t>apply</w:t>
      </w:r>
      <w:r>
        <w:rPr>
          <w:rStyle w:val="NormalTok"/>
        </w:rPr>
        <w:t xml:space="preserve">(compiled.mam[, </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 xml:space="preserve">)], </w:t>
      </w:r>
      <w:r>
        <w:rPr>
          <w:rStyle w:val="DecValTok"/>
        </w:rPr>
        <w:t>1</w:t>
      </w:r>
      <w:r>
        <w:rPr>
          <w:rStyle w:val="NormalTok"/>
        </w:rPr>
        <w:t xml:space="preserve">, mean, </w:t>
      </w:r>
      <w:r>
        <w:rPr>
          <w:rStyle w:val="DataTypeTok"/>
        </w:rPr>
        <w:t>na</w:t>
      </w:r>
      <w:r>
        <w:rPr>
          <w:rStyle w:val="DataTypeTok"/>
        </w:rPr>
        <w:lastRenderedPageBreak/>
        <w:t>.rm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br/>
      </w:r>
      <w:r>
        <w:rPr>
          <w:rStyle w:val="NormalTok"/>
        </w:rPr>
        <w:t>compiled.mam$ageInterval &lt;-</w:t>
      </w:r>
      <w:r>
        <w:rPr>
          <w:rStyle w:val="String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rPr>
          <w:rStyle w:val="StringTok"/>
        </w:rPr>
        <w:t>"Full Glacial"</w:t>
      </w:r>
      <w:r>
        <w:rPr>
          <w:rStyle w:val="NormalTok"/>
        </w:rPr>
        <w:t xml:space="preserve">, </w:t>
      </w:r>
      <w:r>
        <w:rPr>
          <w:rStyle w:val="StringTok"/>
        </w:rPr>
        <w:t>"Late Pleistocene"</w:t>
      </w:r>
      <w:r>
        <w:rPr>
          <w:rStyle w:val="NormalTok"/>
        </w:rPr>
        <w:t>)[interval +</w:t>
      </w:r>
      <w:r>
        <w:rPr>
          <w:rStyle w:val="StringTok"/>
        </w:rPr>
        <w:t xml:space="preserve"> </w:t>
      </w:r>
      <w:r>
        <w:rPr>
          <w:rStyle w:val="DecValTok"/>
        </w:rPr>
        <w:t>1</w:t>
      </w:r>
      <w:r>
        <w:rPr>
          <w:rStyle w:val="NormalTok"/>
        </w:rPr>
        <w:t>]</w:t>
      </w:r>
      <w:r>
        <w:br/>
      </w:r>
      <w:r>
        <w:br/>
      </w:r>
      <w:r>
        <w:rPr>
          <w:rStyle w:val="NormalTok"/>
        </w:rPr>
        <w:t>mam.melt &lt;-</w:t>
      </w:r>
      <w:r>
        <w:rPr>
          <w:rStyle w:val="StringTok"/>
        </w:rPr>
        <w:t xml:space="preserve"> </w:t>
      </w:r>
      <w:r>
        <w:rPr>
          <w:rStyle w:val="KeywordTok"/>
        </w:rPr>
        <w:t>melt</w:t>
      </w:r>
      <w:r>
        <w:rPr>
          <w:rStyle w:val="NormalTok"/>
        </w:rPr>
        <w:t xml:space="preserve">(compiled.mam,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 -</w:t>
      </w:r>
      <w:r>
        <w:rPr>
          <w:rStyle w:val="StringTok"/>
        </w:rPr>
        <w:t xml:space="preserve"> </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br/>
      </w:r>
      <w:r>
        <w:rPr>
          <w:rStyle w:val="NormalTok"/>
        </w:rPr>
        <w:t>mam.melt$ageInterval &lt;-</w:t>
      </w:r>
      <w:r>
        <w:rPr>
          <w:rStyle w:val="StringTok"/>
        </w:rPr>
        <w:t xml:space="preserve"> </w:t>
      </w:r>
      <w:r>
        <w:rPr>
          <w:rStyle w:val="KeywordTok"/>
        </w:rPr>
        <w:t>factor</w:t>
      </w:r>
      <w:r>
        <w:rPr>
          <w:rStyle w:val="NormalTok"/>
        </w:rPr>
        <w:t xml:space="preserve">(mam.melt$ageInterval, </w:t>
      </w:r>
      <w:r>
        <w:rPr>
          <w:rStyle w:val="DataTypeTok"/>
        </w:rPr>
        <w:t>levels =</w:t>
      </w:r>
      <w:r>
        <w:rPr>
          <w:rStyle w:val="Normal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"Early-Mid Holocene"</w:t>
      </w:r>
      <w:r>
        <w:rPr>
          <w:rStyle w:val="NormalTok"/>
        </w:rPr>
        <w:t xml:space="preserve">, </w:t>
      </w:r>
      <w:r>
        <w:rPr>
          <w:rStyle w:val="StringTok"/>
        </w:rPr>
        <w:t>"Late Glacial"</w:t>
      </w:r>
      <w:r>
        <w:rPr>
          <w:rStyle w:val="NormalTok"/>
        </w:rPr>
        <w:t xml:space="preserve">, </w:t>
      </w:r>
      <w:r>
        <w:rPr>
          <w:rStyle w:val="StringTok"/>
        </w:rPr>
        <w:t>"Full Glacial"</w:t>
      </w:r>
      <w:r>
        <w:rPr>
          <w:rStyle w:val="NormalTok"/>
        </w:rPr>
        <w:t xml:space="preserve">, </w:t>
      </w:r>
      <w:r>
        <w:rPr>
          <w:rStyle w:val="StringTok"/>
        </w:rPr>
        <w:t>"Late Pleistocene"</w:t>
      </w:r>
      <w:r>
        <w:rPr>
          <w:rStyle w:val="NormalTok"/>
        </w:rPr>
        <w:t>))</w:t>
      </w:r>
      <w:r>
        <w:br/>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 xml:space="preserve">, </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br/>
      </w:r>
      <w:r>
        <w:rPr>
          <w:rStyle w:val="CommentTok"/>
        </w:rPr>
        <w:t># Group the samples based on the range &amp; direction (N vs S) of migration.</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 xml:space="preserve">(mam.lat[, </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 xml:space="preserve">], </w:t>
      </w:r>
      <w:r>
        <w:rPr>
          <w:rStyle w:val="KeywordTok"/>
        </w:rPr>
        <w:t>c</w:t>
      </w:r>
      <w:r>
        <w:rPr>
          <w:rStyle w:val="NormalTok"/>
        </w:rPr>
        <w:t>(-</w:t>
      </w:r>
      <w:r>
        <w:rPr>
          <w:rStyle w:val="DecValTok"/>
        </w:rPr>
        <w:t>11</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lastRenderedPageBreak/>
        <w:br/>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9B3717" w:rsidRDefault="00A41B87" w:rsidP="00274378">
      <w:pPr>
        <w:pStyle w:val="SourceCode"/>
        <w:spacing w:line="480" w:lineRule="auto"/>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br/>
      </w:r>
      <w:r>
        <w:rPr>
          <w:rStyle w:val="NormalTok"/>
        </w:rPr>
        <w:t xml:space="preserve">    </w:t>
      </w:r>
      <w:r>
        <w:rPr>
          <w:rStyle w:val="DataTypeTok"/>
        </w:rPr>
        <w:t>color =</w:t>
      </w:r>
      <w:r>
        <w:rPr>
          <w:rStyle w:val="NormalTok"/>
        </w:rPr>
        <w:t xml:space="preserve"> cluster)) +</w:t>
      </w:r>
      <w:r>
        <w:rPr>
          <w:rStyle w:val="StringTok"/>
        </w:rPr>
        <w:t xml:space="preserve"> </w:t>
      </w:r>
      <w:r>
        <w:rPr>
          <w:rStyle w:val="KeywordTok"/>
        </w:rPr>
        <w:t>facet_wrap</w:t>
      </w:r>
      <w:r>
        <w:rPr>
          <w:rStyle w:val="NormalTok"/>
        </w:rPr>
        <w:t>(~cluster) +</w:t>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FloatTok"/>
        </w:rPr>
        <w:t>0.1</w:t>
      </w:r>
      <w:r>
        <w:rPr>
          <w:rStyle w:val="NormalTok"/>
        </w:rPr>
        <w:t xml:space="preserve">, </w:t>
      </w:r>
      <w:r>
        <w:br/>
      </w:r>
      <w:r>
        <w:rPr>
          <w:rStyle w:val="NormalTok"/>
        </w:rPr>
        <w:t xml:space="preserve">    </w:t>
      </w:r>
      <w:r>
        <w:rPr>
          <w:rStyle w:val="DecValTok"/>
        </w:rPr>
        <w:t>0</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9B3717" w:rsidRDefault="00A41B87" w:rsidP="00274378">
      <w:pPr>
        <w:spacing w:line="480" w:lineRule="auto"/>
      </w:pPr>
      <w:r>
        <w:rPr>
          <w:noProof/>
        </w:rPr>
        <w:drawing>
          <wp:inline distT="0" distB="0" distL="0" distR="0" wp14:anchorId="320FB44A" wp14:editId="1F844CDB">
            <wp:extent cx="6489700" cy="3708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1.png"/>
                    <pic:cNvPicPr>
                      <a:picLocks noChangeAspect="1" noChangeArrowheads="1"/>
                    </pic:cNvPicPr>
                  </pic:nvPicPr>
                  <pic:blipFill>
                    <a:blip r:embed="rId10"/>
                    <a:stretch>
                      <a:fillRect/>
                    </a:stretch>
                  </pic:blipFill>
                  <pic:spPr bwMode="auto">
                    <a:xfrm>
                      <a:off x="0" y="0"/>
                      <a:ext cx="6489700" cy="3708400"/>
                    </a:xfrm>
                    <a:prstGeom prst="rect">
                      <a:avLst/>
                    </a:prstGeom>
                    <a:noFill/>
                    <a:ln w="9525">
                      <a:noFill/>
                      <a:headEnd/>
                      <a:tailEnd/>
                    </a:ln>
                  </pic:spPr>
                </pic:pic>
              </a:graphicData>
            </a:graphic>
          </wp:inline>
        </w:drawing>
      </w:r>
    </w:p>
    <w:p w:rsidR="009B3717" w:rsidRDefault="00A41B87" w:rsidP="00274378">
      <w:pPr>
        <w:spacing w:line="480" w:lineRule="auto"/>
      </w:pPr>
      <w:r>
        <w:t xml:space="preserve">So we can see that at this </w:t>
      </w:r>
      <w:del w:id="219" w:author="Jack Williams" w:date="2014-08-11T12:29:00Z">
        <w:r w:rsidDel="00B25C1D">
          <w:delText>basic analytic scale</w:delText>
        </w:r>
      </w:del>
      <w:ins w:id="220" w:author="Jack Williams" w:date="2014-08-11T12:29:00Z">
        <w:r w:rsidR="00B25C1D">
          <w:t>simple test</w:t>
        </w:r>
      </w:ins>
      <w:r>
        <w:t xml:space="preserve"> species are not uniformly responding to climatic warming following deglaciation. </w:t>
      </w:r>
      <w:commentRangeStart w:id="221"/>
      <w:r>
        <w:t xml:space="preserve">These findings </w:t>
      </w:r>
      <w:del w:id="222" w:author="Jack Williams" w:date="2014-08-11T12:29:00Z">
        <w:r w:rsidDel="00B25C1D">
          <w:delText xml:space="preserve">basically </w:delText>
        </w:r>
      </w:del>
      <w:r>
        <w:t xml:space="preserve">echo those of Graham et al. [@graham1996science] who showed </w:t>
      </w:r>
      <w:commentRangeEnd w:id="221"/>
      <w:r w:rsidR="00B25C1D">
        <w:rPr>
          <w:rStyle w:val="CommentReference"/>
        </w:rPr>
        <w:commentReference w:id="221"/>
      </w:r>
      <w:r>
        <w:t xml:space="preserve">that taxon response is largely </w:t>
      </w:r>
      <w:r>
        <w:lastRenderedPageBreak/>
        <w:t xml:space="preserve">individualistic. While we do see the pre-ponderance of migration is northward, a number of taxa show little migratory response and a number show southward migration. In this example we fail to include movement to the west or east, and ignore the issues that may be associated with the </w:t>
      </w:r>
      <w:del w:id="223" w:author="Jack Williams" w:date="2014-08-11T12:30:00Z">
        <w:r w:rsidDel="00B25C1D">
          <w:delText xml:space="preserve">complex </w:delText>
        </w:r>
      </w:del>
      <w:r>
        <w:t xml:space="preserve">topography of the mountainous west. </w:t>
      </w:r>
      <w:del w:id="224" w:author="Jack Williams" w:date="2014-08-11T12:30:00Z">
        <w:r w:rsidDel="00B25C1D">
          <w:delText xml:space="preserve">Regardless, it is clear that the use of </w:delText>
        </w:r>
        <w:r w:rsidDel="00B25C1D">
          <w:rPr>
            <w:rStyle w:val="VerbatimChar"/>
          </w:rPr>
          <w:delText>neotoma</w:delText>
        </w:r>
        <w:r w:rsidDel="00B25C1D">
          <w:delText xml:space="preserve"> can support research that is reproducible and robust.</w:delText>
        </w:r>
      </w:del>
    </w:p>
    <w:p w:rsidR="009B3717" w:rsidRDefault="00A41B87" w:rsidP="00274378">
      <w:pPr>
        <w:pStyle w:val="Heading1"/>
        <w:spacing w:line="480" w:lineRule="auto"/>
      </w:pPr>
      <w:bookmarkStart w:id="225" w:name="conclusion"/>
      <w:r>
        <w:t>Conclusion</w:t>
      </w:r>
    </w:p>
    <w:bookmarkEnd w:id="225"/>
    <w:p w:rsidR="009B3717" w:rsidRDefault="00A41B87" w:rsidP="00274378">
      <w:pPr>
        <w:spacing w:line="480" w:lineRule="auto"/>
      </w:pPr>
      <w:r>
        <w:t xml:space="preserve">The increasing </w:t>
      </w:r>
      <w:commentRangeStart w:id="226"/>
      <w:r>
        <w:t xml:space="preserve">pressure </w:t>
      </w:r>
      <w:commentRangeEnd w:id="226"/>
      <w:r w:rsidR="00B25C1D">
        <w:rPr>
          <w:rStyle w:val="CommentReference"/>
        </w:rPr>
        <w:commentReference w:id="226"/>
      </w:r>
      <w:r>
        <w:t>to develop large-scale databases requires the development of tools that can access the data and can leave reproducible analyses so that others can build from and verify results.</w:t>
      </w:r>
    </w:p>
    <w:p w:rsidR="009B3717" w:rsidRDefault="00A41B87" w:rsidP="00274378">
      <w:pPr>
        <w:spacing w:line="480" w:lineRule="auto"/>
      </w:pPr>
      <w:r>
        <w:t xml:space="preserve">Here we present the </w:t>
      </w:r>
      <w:r>
        <w:rPr>
          <w:rStyle w:val="VerbatimChar"/>
        </w:rPr>
        <w:t>neotoma</w:t>
      </w:r>
      <w:r>
        <w:t xml:space="preserve"> package for R [@RCoreTeam2014] and use examples from the literature to show its utility. </w:t>
      </w:r>
      <w:r>
        <w:rPr>
          <w:rStyle w:val="VerbatimChar"/>
        </w:rPr>
        <w:t>neotoma</w:t>
      </w:r>
      <w:r>
        <w:t xml:space="preserve"> joins a number of other existing packages that are designed either to exploit exisiting paleoecological datasets [@paleofire2014] or to manipulate paleoecological data [@analogue2013; @analogue2007; @rioja2013]. The </w:t>
      </w:r>
      <w:r>
        <w:rPr>
          <w:rStyle w:val="VerbatimChar"/>
        </w:rPr>
        <w:t>neotoma</w:t>
      </w:r>
      <w:r>
        <w:t xml:space="preserve"> package itself is available either from the CRAN repository, or from GitHub where ongoing development continues with help from the public.</w:t>
      </w:r>
    </w:p>
    <w:p w:rsidR="009B3717" w:rsidRDefault="00A41B87" w:rsidP="00274378">
      <w:pPr>
        <w:spacing w:line="480" w:lineRule="auto"/>
      </w:pPr>
      <w:r>
        <w:t>The use of the Neotoma database continues to expand, and here we provide researchers with the tools to move analytics to an open framework using R [@RCoreTeam2014] so that methods can be more fully visible.</w:t>
      </w:r>
    </w:p>
    <w:sectPr w:rsidR="009B37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ack Williams" w:date="2014-08-11T12:35:00Z" w:initials="JW">
    <w:p w:rsidR="00A135C5" w:rsidRDefault="00A135C5">
      <w:pPr>
        <w:pStyle w:val="CommentText"/>
      </w:pPr>
      <w:r>
        <w:rPr>
          <w:rStyle w:val="CommentReference"/>
        </w:rPr>
        <w:annotationRef/>
      </w:r>
      <w:r>
        <w:t>broaden – paleodata is more than plants</w:t>
      </w:r>
    </w:p>
  </w:comment>
  <w:comment w:id="6" w:author="Jack Williams" w:date="2014-08-11T12:35:00Z" w:initials="JW">
    <w:p w:rsidR="00A135C5" w:rsidRDefault="00A135C5">
      <w:pPr>
        <w:pStyle w:val="CommentText"/>
      </w:pPr>
      <w:r>
        <w:rPr>
          <w:rStyle w:val="CommentReference"/>
        </w:rPr>
        <w:annotationRef/>
      </w:r>
      <w:r>
        <w:t>Also paleodata has uses beyondclimate.</w:t>
      </w:r>
    </w:p>
    <w:p w:rsidR="00A135C5" w:rsidRDefault="00A135C5">
      <w:pPr>
        <w:pStyle w:val="CommentText"/>
      </w:pPr>
      <w:r>
        <w:t>Disturbance history</w:t>
      </w:r>
    </w:p>
    <w:p w:rsidR="00A135C5" w:rsidRDefault="00A135C5">
      <w:pPr>
        <w:pStyle w:val="CommentText"/>
      </w:pPr>
      <w:r>
        <w:t>Evolution</w:t>
      </w:r>
    </w:p>
    <w:p w:rsidR="00A135C5" w:rsidRDefault="00A135C5">
      <w:pPr>
        <w:pStyle w:val="CommentText"/>
      </w:pPr>
    </w:p>
    <w:p w:rsidR="00A135C5" w:rsidRDefault="00A135C5">
      <w:pPr>
        <w:pStyle w:val="CommentText"/>
      </w:pPr>
      <w:r>
        <w:t>Broaden this opening a bit.</w:t>
      </w:r>
    </w:p>
  </w:comment>
  <w:comment w:id="7" w:author="Jack Williams" w:date="2014-08-11T12:35:00Z" w:initials="JW">
    <w:p w:rsidR="009353EF" w:rsidRDefault="009353EF">
      <w:pPr>
        <w:pStyle w:val="CommentText"/>
      </w:pPr>
      <w:r>
        <w:rPr>
          <w:rStyle w:val="CommentReference"/>
        </w:rPr>
        <w:annotationRef/>
      </w:r>
      <w:r>
        <w:t>Not just slow processes - also abrupt but infrequent processes, e.g. megadroughts, hurricanes, volcanic eruptions.</w:t>
      </w:r>
    </w:p>
  </w:comment>
  <w:comment w:id="8" w:author="Jack Williams" w:date="2014-08-11T12:35:00Z" w:initials="JW">
    <w:p w:rsidR="00A135C5" w:rsidRDefault="00A135C5">
      <w:pPr>
        <w:pStyle w:val="CommentText"/>
      </w:pPr>
      <w:r>
        <w:rPr>
          <w:rStyle w:val="CommentReference"/>
        </w:rPr>
        <w:annotationRef/>
      </w:r>
      <w:r>
        <w:t>Add a sentence or two describing Neotoma, its mission, what it stores</w:t>
      </w:r>
    </w:p>
    <w:p w:rsidR="00A135C5" w:rsidRDefault="00A135C5">
      <w:pPr>
        <w:pStyle w:val="CommentText"/>
      </w:pPr>
    </w:p>
    <w:p w:rsidR="00A135C5" w:rsidRDefault="009353EF">
      <w:pPr>
        <w:pStyle w:val="CommentText"/>
      </w:pPr>
      <w:r>
        <w:t xml:space="preserve">Mission: </w:t>
      </w:r>
      <w:r w:rsidR="00A135C5">
        <w:t xml:space="preserve">Enable multitaxa and multiproxy studies of past environments.  </w:t>
      </w:r>
    </w:p>
    <w:p w:rsidR="001A2745" w:rsidRDefault="001A2745">
      <w:pPr>
        <w:pStyle w:val="CommentText"/>
      </w:pPr>
      <w:r>
        <w:t xml:space="preserve">Domain:  Last 5 million years, </w:t>
      </w:r>
    </w:p>
    <w:p w:rsidR="00A135C5" w:rsidRDefault="00A135C5">
      <w:pPr>
        <w:pStyle w:val="CommentText"/>
      </w:pPr>
      <w:r>
        <w:t>Pollen, mammals, ostracodes, etc.</w:t>
      </w:r>
    </w:p>
    <w:p w:rsidR="00A135C5" w:rsidRDefault="00A135C5">
      <w:pPr>
        <w:pStyle w:val="CommentText"/>
      </w:pPr>
      <w:r>
        <w:t>Spatiotemporal data</w:t>
      </w:r>
    </w:p>
    <w:p w:rsidR="00A135C5" w:rsidRDefault="00A135C5">
      <w:pPr>
        <w:pStyle w:val="CommentText"/>
      </w:pPr>
      <w:r>
        <w:t>Age controls and age models</w:t>
      </w:r>
    </w:p>
    <w:p w:rsidR="001A2745" w:rsidRDefault="001A2745">
      <w:pPr>
        <w:pStyle w:val="CommentText"/>
      </w:pPr>
    </w:p>
  </w:comment>
  <w:comment w:id="9" w:author="Jack Williams" w:date="2014-08-11T12:35:00Z" w:initials="JW">
    <w:p w:rsidR="001A2745" w:rsidRDefault="001A2745">
      <w:pPr>
        <w:pStyle w:val="CommentText"/>
      </w:pPr>
      <w:r>
        <w:rPr>
          <w:rStyle w:val="CommentReference"/>
        </w:rPr>
        <w:annotationRef/>
      </w:r>
      <w:r>
        <w:t>Not quite clear what this means.  Does it mean that you can search based on location, taxa,  and data type?  Or that you retrieve data associated with  these information?</w:t>
      </w:r>
    </w:p>
  </w:comment>
  <w:comment w:id="11" w:author="Jack Williams" w:date="2014-08-11T12:35:00Z" w:initials="JW">
    <w:p w:rsidR="00A135C5" w:rsidRDefault="00A135C5">
      <w:pPr>
        <w:pStyle w:val="CommentText"/>
      </w:pPr>
      <w:r>
        <w:rPr>
          <w:rStyle w:val="CommentReference"/>
        </w:rPr>
        <w:annotationRef/>
      </w:r>
      <w:r>
        <w:t>what kind of metadata?</w:t>
      </w:r>
    </w:p>
  </w:comment>
  <w:comment w:id="13" w:author="Jack Williams" w:date="2014-08-11T12:35:00Z" w:initials="JW">
    <w:p w:rsidR="00A135C5" w:rsidRDefault="00A135C5">
      <w:pPr>
        <w:pStyle w:val="CommentText"/>
      </w:pPr>
      <w:r>
        <w:rPr>
          <w:rStyle w:val="CommentReference"/>
        </w:rPr>
        <w:annotationRef/>
      </w:r>
      <w:r>
        <w:t xml:space="preserve">Is this  ability </w:t>
      </w:r>
      <w:r w:rsidR="00CD1059">
        <w:t>available for all t</w:t>
      </w:r>
      <w:r>
        <w:t xml:space="preserve">axonomic groups in Neotoma, or just the </w:t>
      </w:r>
      <w:r w:rsidR="00CD1059">
        <w:t xml:space="preserve">set that you’ve made for </w:t>
      </w:r>
      <w:r>
        <w:t>pollen data?</w:t>
      </w:r>
    </w:p>
    <w:p w:rsidR="00A135C5" w:rsidRDefault="00A135C5">
      <w:pPr>
        <w:pStyle w:val="CommentText"/>
      </w:pPr>
    </w:p>
  </w:comment>
  <w:comment w:id="17" w:author="Jack Williams" w:date="2014-08-11T12:35:00Z" w:initials="JW">
    <w:p w:rsidR="00CD1059" w:rsidRDefault="00CD1059">
      <w:pPr>
        <w:pStyle w:val="CommentText"/>
      </w:pPr>
      <w:r>
        <w:rPr>
          <w:rStyle w:val="CommentReference"/>
        </w:rPr>
        <w:annotationRef/>
      </w:r>
      <w:r>
        <w:t>watch out – the word ‘data’ is plural</w:t>
      </w:r>
    </w:p>
  </w:comment>
  <w:comment w:id="24" w:author="Jack Williams" w:date="2014-08-11T12:35:00Z" w:initials="JW">
    <w:p w:rsidR="00CD1059" w:rsidRDefault="00CD1059">
      <w:pPr>
        <w:pStyle w:val="CommentText"/>
      </w:pPr>
      <w:r>
        <w:rPr>
          <w:rStyle w:val="CommentReference"/>
        </w:rPr>
        <w:annotationRef/>
      </w:r>
      <w:r>
        <w:t>As above – not just patterns.  Overarching goal is always to understand processes and mechanisms.  Patterns are a tool towards this end.</w:t>
      </w:r>
    </w:p>
  </w:comment>
  <w:comment w:id="27" w:author="Jack Williams" w:date="2014-08-11T12:35:00Z" w:initials="JW">
    <w:p w:rsidR="00CD1059" w:rsidRDefault="00CD1059">
      <w:pPr>
        <w:pStyle w:val="CommentText"/>
      </w:pPr>
      <w:r>
        <w:rPr>
          <w:rStyle w:val="CommentReference"/>
        </w:rPr>
        <w:annotationRef/>
      </w:r>
      <w:r>
        <w:t>vague – if you’re going to cite your paper, specify sedimentation rates.</w:t>
      </w:r>
    </w:p>
  </w:comment>
  <w:comment w:id="23" w:author="Jack Williams" w:date="2014-08-11T12:35:00Z" w:initials="JW">
    <w:p w:rsidR="00CD1059" w:rsidRDefault="00CD1059">
      <w:pPr>
        <w:pStyle w:val="CommentText"/>
      </w:pPr>
      <w:r>
        <w:rPr>
          <w:rStyle w:val="CommentReference"/>
        </w:rPr>
        <w:annotationRef/>
      </w:r>
      <w:r>
        <w:t>these examples are good, but I’d aim a bit bigger/broader.  Also:</w:t>
      </w:r>
    </w:p>
    <w:p w:rsidR="00CD1059" w:rsidRDefault="00CD1059">
      <w:pPr>
        <w:pStyle w:val="CommentText"/>
      </w:pPr>
      <w:r>
        <w:t>species extinctions</w:t>
      </w:r>
    </w:p>
    <w:p w:rsidR="00CD1059" w:rsidRDefault="00CD1059">
      <w:pPr>
        <w:pStyle w:val="CommentText"/>
      </w:pPr>
      <w:r>
        <w:t>rates of response to abrupt change</w:t>
      </w:r>
    </w:p>
    <w:p w:rsidR="00CD1059" w:rsidRDefault="00CD1059">
      <w:pPr>
        <w:pStyle w:val="CommentText"/>
      </w:pPr>
      <w:r>
        <w:t>thresholds</w:t>
      </w:r>
    </w:p>
    <w:p w:rsidR="00CD1059" w:rsidRDefault="00CD1059">
      <w:pPr>
        <w:pStyle w:val="CommentText"/>
      </w:pPr>
      <w:r>
        <w:t xml:space="preserve">community assembly and no-analog communities.  </w:t>
      </w:r>
    </w:p>
  </w:comment>
  <w:comment w:id="28" w:author="Jack Williams" w:date="2014-08-11T12:35:00Z" w:initials="JW">
    <w:p w:rsidR="00CD1059" w:rsidRDefault="00CD1059">
      <w:pPr>
        <w:pStyle w:val="CommentText"/>
      </w:pPr>
      <w:r>
        <w:rPr>
          <w:rStyle w:val="CommentReference"/>
        </w:rPr>
        <w:annotationRef/>
      </w:r>
      <w:r>
        <w:t xml:space="preserve">I disagree.  Some ecological data is fairly well archived – e.g. species occurrences in GBIF.  But much of it is a total mess </w:t>
      </w:r>
    </w:p>
  </w:comment>
  <w:comment w:id="33" w:author="Jack Williams" w:date="2014-08-11T12:35:00Z" w:initials="JW">
    <w:p w:rsidR="00B12BB7" w:rsidRDefault="00B12BB7">
      <w:pPr>
        <w:pStyle w:val="CommentText"/>
      </w:pPr>
      <w:r>
        <w:rPr>
          <w:rStyle w:val="CommentReference"/>
        </w:rPr>
        <w:annotationRef/>
      </w:r>
      <w:r>
        <w:t xml:space="preserve">Insert a full paragraph here describing the Neotoma Paleoecological Database: It’s mission, it spatiotemporal domain, the kinds of data it stores, and maybe a bit about its data model (sites hold collection units which hold datasets which hold samples, etc.).  </w:t>
      </w:r>
    </w:p>
    <w:p w:rsidR="00B15674" w:rsidRDefault="00B15674">
      <w:pPr>
        <w:pStyle w:val="CommentText"/>
      </w:pPr>
    </w:p>
    <w:p w:rsidR="00B15674" w:rsidRDefault="00B15674">
      <w:pPr>
        <w:pStyle w:val="CommentText"/>
      </w:pPr>
      <w:r>
        <w:t>Should also describe the recent development and release of APIs and  provide link to API page.</w:t>
      </w:r>
    </w:p>
    <w:p w:rsidR="00B12BB7" w:rsidRDefault="00B12BB7">
      <w:pPr>
        <w:pStyle w:val="CommentText"/>
      </w:pPr>
    </w:p>
    <w:p w:rsidR="00B12BB7" w:rsidRDefault="00B12BB7">
      <w:pPr>
        <w:pStyle w:val="CommentText"/>
      </w:pPr>
      <w:r>
        <w:t xml:space="preserve">Cite Grimm et al. 2013 and some of Eric’s recent powerpoints.  </w:t>
      </w:r>
      <w:r w:rsidR="00E52BDE">
        <w:t xml:space="preserve">See  also Eric’s workshop report from the PAGES workshop (I have acopy if you neeed it) for a glossary of terms:  chronologies, age models, etc.  </w:t>
      </w:r>
    </w:p>
    <w:p w:rsidR="00B12BB7" w:rsidRDefault="00B12BB7">
      <w:pPr>
        <w:pStyle w:val="CommentText"/>
      </w:pPr>
    </w:p>
    <w:p w:rsidR="00B12BB7" w:rsidRDefault="00B12BB7">
      <w:pPr>
        <w:pStyle w:val="CommentText"/>
      </w:pPr>
      <w:r>
        <w:t xml:space="preserve">The audience for this article is potentially quite broad and there really isn’t that much published yet that describes Neotoma.  </w:t>
      </w:r>
    </w:p>
  </w:comment>
  <w:comment w:id="36" w:author="Jack Williams" w:date="2014-08-11T12:35:00Z" w:initials="JW">
    <w:p w:rsidR="00203B66" w:rsidRDefault="00203B66">
      <w:pPr>
        <w:pStyle w:val="CommentText"/>
      </w:pPr>
      <w:r>
        <w:rPr>
          <w:rStyle w:val="CommentReference"/>
        </w:rPr>
        <w:annotationRef/>
      </w:r>
      <w:r>
        <w:t>Clarify – the online datasets aern’t necessarily static.</w:t>
      </w:r>
    </w:p>
    <w:p w:rsidR="00203B66" w:rsidRDefault="00203B66">
      <w:pPr>
        <w:pStyle w:val="CommentText"/>
      </w:pPr>
    </w:p>
    <w:p w:rsidR="00203B66" w:rsidRDefault="00203B66">
      <w:pPr>
        <w:pStyle w:val="CommentText"/>
      </w:pPr>
      <w:r>
        <w:t xml:space="preserve">Discuss the issue of downloading copies of datasets which become static versus the online datasets  which remain dynamic.  </w:t>
      </w:r>
    </w:p>
  </w:comment>
  <w:comment w:id="37" w:author="Jack Williams" w:date="2014-08-11T12:35:00Z" w:initials="JW">
    <w:p w:rsidR="00B15674" w:rsidRDefault="00B15674">
      <w:pPr>
        <w:pStyle w:val="CommentText"/>
      </w:pPr>
      <w:r>
        <w:rPr>
          <w:rStyle w:val="CommentReference"/>
        </w:rPr>
        <w:annotationRef/>
      </w:r>
      <w:r>
        <w:t xml:space="preserve"> NOAA Paleoclimate’ isn’t the official name.  </w:t>
      </w:r>
    </w:p>
  </w:comment>
  <w:comment w:id="35" w:author="Jack Williams" w:date="2014-08-11T12:35:00Z" w:initials="JW">
    <w:p w:rsidR="00B15674" w:rsidRDefault="00B15674">
      <w:pPr>
        <w:pStyle w:val="CommentText"/>
      </w:pPr>
      <w:r>
        <w:rPr>
          <w:rStyle w:val="CommentReference"/>
        </w:rPr>
        <w:annotationRef/>
      </w:r>
      <w:r>
        <w:t>Probably will need  to revise this after prior paragraph  added.</w:t>
      </w:r>
    </w:p>
  </w:comment>
  <w:comment w:id="38" w:author="Jack Williams" w:date="2014-08-11T12:35:00Z" w:initials="JW">
    <w:p w:rsidR="00A036D6" w:rsidRDefault="00A036D6">
      <w:pPr>
        <w:pStyle w:val="CommentText"/>
      </w:pPr>
      <w:r>
        <w:rPr>
          <w:rStyle w:val="CommentReference"/>
        </w:rPr>
        <w:annotationRef/>
      </w:r>
      <w:r>
        <w:t>A broader issue – not just paleoecology</w:t>
      </w:r>
    </w:p>
  </w:comment>
  <w:comment w:id="40" w:author="Jack Williams" w:date="2014-08-11T12:35:00Z" w:initials="JW">
    <w:p w:rsidR="00A036D6" w:rsidRDefault="00A036D6">
      <w:pPr>
        <w:pStyle w:val="CommentText"/>
      </w:pPr>
      <w:r>
        <w:rPr>
          <w:rStyle w:val="CommentReference"/>
        </w:rPr>
        <w:annotationRef/>
      </w:r>
      <w:r>
        <w:t>these are all self-citations – can you provide other examples?</w:t>
      </w:r>
    </w:p>
  </w:comment>
  <w:comment w:id="45" w:author="Jack Williams" w:date="2014-08-11T12:35:00Z" w:initials="JW">
    <w:p w:rsidR="00203B66" w:rsidRDefault="00203B66">
      <w:pPr>
        <w:pStyle w:val="CommentText"/>
      </w:pPr>
      <w:r>
        <w:rPr>
          <w:rStyle w:val="CommentReference"/>
        </w:rPr>
        <w:annotationRef/>
      </w:r>
      <w:r>
        <w:t>provide URL to the API documentation developed by Brian Bills.</w:t>
      </w:r>
    </w:p>
  </w:comment>
  <w:comment w:id="49" w:author="Jack Williams" w:date="2014-08-11T12:35:00Z" w:initials="JW">
    <w:p w:rsidR="00203B66" w:rsidRDefault="00203B66">
      <w:pPr>
        <w:pStyle w:val="CommentText"/>
      </w:pPr>
      <w:r>
        <w:rPr>
          <w:rStyle w:val="CommentReference"/>
        </w:rPr>
        <w:annotationRef/>
      </w:r>
      <w:r>
        <w:t>I’m not really  familiar with the format for these R package papers, but it seems like more documentation and description is needed here.</w:t>
      </w:r>
    </w:p>
    <w:p w:rsidR="00203B66" w:rsidRDefault="00203B66">
      <w:pPr>
        <w:pStyle w:val="CommentText"/>
      </w:pPr>
    </w:p>
    <w:p w:rsidR="00203B66" w:rsidRDefault="00203B66">
      <w:pPr>
        <w:pStyle w:val="CommentText"/>
      </w:pPr>
      <w:r>
        <w:t xml:space="preserve">As noted above, Neotoma is based on semantic concepts (sites, datasets, etc.) that need some explanation  up front, so that users will understand what </w:t>
      </w:r>
      <w:r w:rsidR="00212A0A">
        <w:t xml:space="preserve">these R </w:t>
      </w:r>
      <w:r>
        <w:t xml:space="preserve">functions do.  </w:t>
      </w:r>
    </w:p>
    <w:p w:rsidR="00203B66" w:rsidRDefault="00203B66">
      <w:pPr>
        <w:pStyle w:val="CommentText"/>
      </w:pPr>
    </w:p>
    <w:p w:rsidR="00212A0A" w:rsidRDefault="00212A0A">
      <w:pPr>
        <w:pStyle w:val="CommentText"/>
      </w:pPr>
      <w:r>
        <w:t>G</w:t>
      </w:r>
      <w:r w:rsidR="00203B66">
        <w:t>ive an overview of basic functionality – obtaining sites, obtaining datasets</w:t>
      </w:r>
      <w:r>
        <w:t>.</w:t>
      </w:r>
    </w:p>
    <w:p w:rsidR="00203B66" w:rsidRDefault="00203B66">
      <w:pPr>
        <w:pStyle w:val="CommentText"/>
      </w:pPr>
    </w:p>
    <w:p w:rsidR="00203B66" w:rsidRDefault="00212A0A">
      <w:pPr>
        <w:pStyle w:val="CommentText"/>
      </w:pPr>
      <w:r>
        <w:t xml:space="preserve">Might add </w:t>
      </w:r>
      <w:r w:rsidR="00203B66">
        <w:t xml:space="preserve"> a list of functions and description of their </w:t>
      </w:r>
      <w:r w:rsidR="00B85B55">
        <w:t>capabilitie, their arguments, and what they  return.</w:t>
      </w:r>
    </w:p>
  </w:comment>
  <w:comment w:id="78" w:author="Jack Williams" w:date="2014-08-11T12:35:00Z" w:initials="JW">
    <w:p w:rsidR="00B85B55" w:rsidRDefault="00B85B55">
      <w:pPr>
        <w:pStyle w:val="CommentText"/>
      </w:pPr>
      <w:r>
        <w:rPr>
          <w:rStyle w:val="CommentReference"/>
        </w:rPr>
        <w:annotationRef/>
      </w:r>
      <w:r>
        <w:t xml:space="preserve">Why lead with limitations?  Show what the package can do.    </w:t>
      </w:r>
    </w:p>
  </w:comment>
  <w:comment w:id="80" w:author="Jack Williams" w:date="2014-08-11T12:35:00Z" w:initials="JW">
    <w:p w:rsidR="00481FCF" w:rsidRDefault="00481FCF">
      <w:pPr>
        <w:pStyle w:val="CommentText"/>
      </w:pPr>
      <w:r>
        <w:rPr>
          <w:rStyle w:val="CommentReference"/>
        </w:rPr>
        <w:annotationRef/>
      </w:r>
      <w:r>
        <w:t xml:space="preserve">Are all these needed for the get.site function?  </w:t>
      </w:r>
    </w:p>
  </w:comment>
  <w:comment w:id="81" w:author="Jack Williams" w:date="2014-08-11T12:35:00Z" w:initials="JW">
    <w:p w:rsidR="00481FCF" w:rsidRDefault="00481FCF">
      <w:pPr>
        <w:pStyle w:val="CommentText"/>
      </w:pPr>
      <w:r>
        <w:rPr>
          <w:rStyle w:val="CommentReference"/>
        </w:rPr>
        <w:annotationRef/>
      </w:r>
      <w:r>
        <w:t>Yes – this  will make more sense when sites and datasets are defined up front.</w:t>
      </w:r>
    </w:p>
  </w:comment>
  <w:comment w:id="83" w:author="Jack Williams" w:date="2014-08-11T12:35:00Z" w:initials="JW">
    <w:p w:rsidR="00481FCF" w:rsidRDefault="00481FCF">
      <w:pPr>
        <w:pStyle w:val="CommentText"/>
      </w:pPr>
      <w:r>
        <w:rPr>
          <w:rStyle w:val="CommentReference"/>
        </w:rPr>
        <w:annotationRef/>
      </w:r>
      <w:r>
        <w:t>Something else to define early – what are the lists of dataset types in Neotoma?</w:t>
      </w:r>
    </w:p>
  </w:comment>
  <w:comment w:id="84" w:author="Jack Williams" w:date="2014-08-11T12:35:00Z" w:initials="JW">
    <w:p w:rsidR="00E96654" w:rsidRDefault="00E96654">
      <w:pPr>
        <w:pStyle w:val="CommentText"/>
      </w:pPr>
      <w:r>
        <w:rPr>
          <w:rStyle w:val="CommentReference"/>
        </w:rPr>
        <w:annotationRef/>
      </w:r>
      <w:r>
        <w:t>Also restricting by geographic location</w:t>
      </w:r>
    </w:p>
  </w:comment>
  <w:comment w:id="90" w:author="Jack Williams" w:date="2014-08-11T12:35:00Z" w:initials="JW">
    <w:p w:rsidR="00CF58E5" w:rsidRDefault="00CF58E5">
      <w:pPr>
        <w:pStyle w:val="CommentText"/>
      </w:pPr>
      <w:r>
        <w:rPr>
          <w:rStyle w:val="CommentReference"/>
        </w:rPr>
        <w:annotationRef/>
      </w:r>
      <w:r>
        <w:t>move this up to earlier section defining datasets, samples, etc.</w:t>
      </w:r>
    </w:p>
  </w:comment>
  <w:comment w:id="92" w:author="Jack Williams" w:date="2014-08-11T12:35:00Z" w:initials="JW">
    <w:p w:rsidR="00E96654" w:rsidRDefault="00E96654">
      <w:pPr>
        <w:pStyle w:val="CommentText"/>
      </w:pPr>
      <w:r>
        <w:rPr>
          <w:rStyle w:val="CommentReference"/>
        </w:rPr>
        <w:annotationRef/>
      </w:r>
      <w:r>
        <w:t>Here and elsewhere – need to be very careful  about the terminology and usage of  sites, datasets, etc.</w:t>
      </w:r>
    </w:p>
  </w:comment>
  <w:comment w:id="116" w:author="Jack Williams" w:date="2014-08-11T12:35:00Z" w:initials="JW">
    <w:p w:rsidR="00E96654" w:rsidRDefault="00E96654">
      <w:pPr>
        <w:pStyle w:val="CommentText"/>
      </w:pPr>
      <w:r>
        <w:rPr>
          <w:rStyle w:val="CommentReference"/>
        </w:rPr>
        <w:annotationRef/>
      </w:r>
      <w:r>
        <w:t>Suggest noting whichofthese functions are from Neotoma and  which are  from other packages.</w:t>
      </w:r>
    </w:p>
    <w:p w:rsidR="00B76479" w:rsidRDefault="00B76479">
      <w:pPr>
        <w:pStyle w:val="CommentText"/>
      </w:pPr>
    </w:p>
    <w:p w:rsidR="00B76479" w:rsidRDefault="00B76479">
      <w:pPr>
        <w:pStyle w:val="CommentText"/>
      </w:pPr>
      <w:r>
        <w:t>Might want to unpack this functiona a bit with an explanatory sentence or three.  Explain how site list is being passed to geom_point function.</w:t>
      </w:r>
    </w:p>
  </w:comment>
  <w:comment w:id="127" w:author="Jack Williams" w:date="2014-08-11T12:35:00Z" w:initials="JW">
    <w:p w:rsidR="00B76479" w:rsidRDefault="00B76479">
      <w:pPr>
        <w:pStyle w:val="CommentText"/>
      </w:pPr>
      <w:r>
        <w:rPr>
          <w:rStyle w:val="CommentReference"/>
        </w:rPr>
        <w:annotationRef/>
      </w:r>
      <w:r>
        <w:t xml:space="preserve">Suggest deleting.  A) Not clear that most of the black sites in fact have not-yet-entered  fossil pollen  records.  B) There will always be missing data… </w:t>
      </w:r>
    </w:p>
  </w:comment>
  <w:comment w:id="129" w:author="Jack Williams" w:date="2014-08-11T12:35:00Z" w:initials="JW">
    <w:p w:rsidR="00B76479" w:rsidRDefault="00B76479">
      <w:pPr>
        <w:pStyle w:val="CommentText"/>
      </w:pPr>
      <w:r>
        <w:rPr>
          <w:rStyle w:val="CommentReference"/>
        </w:rPr>
        <w:annotationRef/>
      </w:r>
      <w:r>
        <w:t>what data?  be clear</w:t>
      </w:r>
    </w:p>
  </w:comment>
  <w:comment w:id="133" w:author="Jack Williams" w:date="2014-08-11T12:35:00Z" w:initials="JW">
    <w:p w:rsidR="00B76479" w:rsidRDefault="00B76479">
      <w:pPr>
        <w:pStyle w:val="CommentText"/>
      </w:pPr>
      <w:r>
        <w:rPr>
          <w:rStyle w:val="CommentReference"/>
        </w:rPr>
        <w:annotationRef/>
      </w:r>
      <w:r>
        <w:t>is this  a neotoma function or a generic R function? Pretty sure the former – again a list of functions earlier will clarify questions like this.</w:t>
      </w:r>
    </w:p>
  </w:comment>
  <w:comment w:id="135" w:author="Jack Williams" w:date="2014-08-11T12:35:00Z" w:initials="JW">
    <w:p w:rsidR="00E52BDE" w:rsidRDefault="00E52BDE">
      <w:pPr>
        <w:pStyle w:val="CommentText"/>
      </w:pPr>
      <w:r>
        <w:rPr>
          <w:rStyle w:val="CommentReference"/>
        </w:rPr>
        <w:annotationRef/>
      </w:r>
      <w:r>
        <w:t>What download object?  is this referring to all.downloads?  Clarify.</w:t>
      </w:r>
    </w:p>
  </w:comment>
  <w:comment w:id="138" w:author="Jack Williams" w:date="2014-08-11T12:35:00Z" w:initials="JW">
    <w:p w:rsidR="00E52BDE" w:rsidRDefault="00E52BDE">
      <w:pPr>
        <w:pStyle w:val="CommentText"/>
      </w:pPr>
      <w:r>
        <w:rPr>
          <w:rStyle w:val="CommentReference"/>
        </w:rPr>
        <w:annotationRef/>
      </w:r>
      <w:r>
        <w:t>What metadata?  I don’t see this at all.</w:t>
      </w:r>
    </w:p>
  </w:comment>
  <w:comment w:id="139" w:author="Jack Williams" w:date="2014-08-11T12:35:00Z" w:initials="JW">
    <w:p w:rsidR="00E52BDE" w:rsidRDefault="00E52BDE">
      <w:pPr>
        <w:pStyle w:val="CommentText"/>
      </w:pPr>
      <w:r>
        <w:rPr>
          <w:rStyle w:val="CommentReference"/>
        </w:rPr>
        <w:annotationRef/>
      </w:r>
      <w:r>
        <w:t>Clarify this is the inferred age for each sample.</w:t>
      </w:r>
    </w:p>
  </w:comment>
  <w:comment w:id="140" w:author="Jack Williams" w:date="2014-08-11T12:35:00Z" w:initials="JW">
    <w:p w:rsidR="00E52BDE" w:rsidRDefault="00E52BDE">
      <w:pPr>
        <w:pStyle w:val="CommentText"/>
      </w:pPr>
      <w:r>
        <w:rPr>
          <w:rStyle w:val="CommentReference"/>
        </w:rPr>
        <w:annotationRef/>
      </w:r>
      <w:r>
        <w:t xml:space="preserve">Need to have explained earlier what is a chronology.  Many readers will wonder how ‘age information’ in prior sentence differs from ‘chronology’ information mentioned in this sentence.  </w:t>
      </w:r>
    </w:p>
  </w:comment>
  <w:comment w:id="141" w:author="Jack Williams" w:date="2014-08-11T12:35:00Z" w:initials="JW">
    <w:p w:rsidR="00E52BDE" w:rsidRDefault="00E52BDE">
      <w:pPr>
        <w:pStyle w:val="CommentText"/>
      </w:pPr>
      <w:r>
        <w:rPr>
          <w:rStyle w:val="CommentReference"/>
        </w:rPr>
        <w:annotationRef/>
      </w:r>
      <w:r>
        <w:t>dataset?</w:t>
      </w:r>
    </w:p>
  </w:comment>
  <w:comment w:id="142" w:author="Jack Williams" w:date="2014-08-11T12:35:00Z" w:initials="JW">
    <w:p w:rsidR="00E52BDE" w:rsidRDefault="00E52BDE">
      <w:pPr>
        <w:pStyle w:val="CommentText"/>
      </w:pPr>
      <w:r>
        <w:rPr>
          <w:rStyle w:val="CommentReference"/>
        </w:rPr>
        <w:annotationRef/>
      </w:r>
      <w:r>
        <w:t xml:space="preserve">Not sure what is meant here by ‘record’ and ‘list’.  </w:t>
      </w:r>
    </w:p>
    <w:p w:rsidR="00E52BDE" w:rsidRDefault="00E52BDE">
      <w:pPr>
        <w:pStyle w:val="CommentText"/>
      </w:pPr>
    </w:p>
    <w:p w:rsidR="00E52BDE" w:rsidRDefault="00E52BDE">
      <w:pPr>
        <w:pStyle w:val="CommentText"/>
      </w:pPr>
      <w:r>
        <w:t xml:space="preserve">Record = sample?  </w:t>
      </w:r>
    </w:p>
  </w:comment>
  <w:comment w:id="144" w:author="Jack Williams" w:date="2014-08-11T12:35:00Z" w:initials="JW">
    <w:p w:rsidR="00E52BDE" w:rsidRDefault="00E52BDE">
      <w:pPr>
        <w:pStyle w:val="CommentText"/>
      </w:pPr>
      <w:r>
        <w:rPr>
          <w:rStyle w:val="CommentReference"/>
        </w:rPr>
        <w:annotationRef/>
      </w:r>
      <w:r>
        <w:t xml:space="preserve">Careful with pronouns – earlier in paper ‘we’ is used a lot.  </w:t>
      </w:r>
    </w:p>
  </w:comment>
  <w:comment w:id="143" w:author="Jack Williams" w:date="2014-08-11T12:35:00Z" w:initials="JW">
    <w:p w:rsidR="00E52BDE" w:rsidRDefault="00E52BDE">
      <w:pPr>
        <w:pStyle w:val="CommentText"/>
      </w:pPr>
      <w:r>
        <w:rPr>
          <w:rStyle w:val="CommentReference"/>
        </w:rPr>
        <w:annotationRef/>
      </w:r>
      <w:r>
        <w:t>This might be worth its own example.  How to get chron controls and pass to age modeling software.</w:t>
      </w:r>
    </w:p>
  </w:comment>
  <w:comment w:id="151" w:author="Jack Williams" w:date="2014-08-11T12:35:00Z" w:initials="JW">
    <w:p w:rsidR="00AC707A" w:rsidRDefault="00AC707A">
      <w:pPr>
        <w:pStyle w:val="CommentText"/>
      </w:pPr>
      <w:r>
        <w:rPr>
          <w:rStyle w:val="CommentReference"/>
        </w:rPr>
        <w:annotationRef/>
      </w:r>
      <w:r>
        <w:t>Not clear what is meant here.</w:t>
      </w:r>
    </w:p>
  </w:comment>
  <w:comment w:id="152" w:author="Jack Williams" w:date="2014-08-11T12:35:00Z" w:initials="JW">
    <w:p w:rsidR="00AC707A" w:rsidRDefault="00AC707A">
      <w:pPr>
        <w:pStyle w:val="CommentText"/>
      </w:pPr>
      <w:r>
        <w:rPr>
          <w:rStyle w:val="CommentReference"/>
        </w:rPr>
        <w:annotationRef/>
      </w:r>
      <w:r>
        <w:t>This all seems  reasonable but makes me realize that the neotoma package is pretty tuned for use with pollen data.  Could  one use neotoma to get mammal data?  Would we need to create any other objects?</w:t>
      </w:r>
    </w:p>
  </w:comment>
  <w:comment w:id="169" w:author="Jack Williams" w:date="2014-08-11T12:35:00Z" w:initials="JW">
    <w:p w:rsidR="00AC707A" w:rsidRDefault="00AC707A">
      <w:pPr>
        <w:pStyle w:val="CommentText"/>
      </w:pPr>
      <w:r>
        <w:rPr>
          <w:rStyle w:val="CommentReference"/>
        </w:rPr>
        <w:annotationRef/>
      </w:r>
      <w:r>
        <w:t>List the four taxonomies and provide references  at end of sentence.</w:t>
      </w:r>
    </w:p>
  </w:comment>
  <w:comment w:id="168" w:author="Jack Williams" w:date="2014-08-11T12:35:00Z" w:initials="JW">
    <w:p w:rsidR="00AC707A" w:rsidRDefault="00AC707A">
      <w:pPr>
        <w:pStyle w:val="CommentText"/>
      </w:pPr>
      <w:r>
        <w:rPr>
          <w:rStyle w:val="CommentReference"/>
        </w:rPr>
        <w:annotationRef/>
      </w:r>
      <w:r>
        <w:t>again, clarify that this functionality is for pollen only.</w:t>
      </w:r>
    </w:p>
  </w:comment>
  <w:comment w:id="170" w:author="Jack Williams" w:date="2014-08-11T12:35:00Z" w:initials="JW">
    <w:p w:rsidR="00AC707A" w:rsidRDefault="00AC707A">
      <w:pPr>
        <w:pStyle w:val="CommentText"/>
      </w:pPr>
      <w:r>
        <w:rPr>
          <w:rStyle w:val="CommentReference"/>
        </w:rPr>
        <w:annotationRef/>
      </w:r>
      <w:r>
        <w:t>Why?  Under what situations can  this be used, or not?</w:t>
      </w:r>
    </w:p>
  </w:comment>
  <w:comment w:id="182" w:author="Jack Williams" w:date="2014-08-11T12:35:00Z" w:initials="JW">
    <w:p w:rsidR="00F101E1" w:rsidRDefault="00F101E1">
      <w:pPr>
        <w:pStyle w:val="CommentText"/>
      </w:pPr>
      <w:r>
        <w:rPr>
          <w:rStyle w:val="CommentReference"/>
        </w:rPr>
        <w:annotationRef/>
      </w:r>
      <w:r>
        <w:t>Is there any Pinus at Andy?</w:t>
      </w:r>
    </w:p>
    <w:p w:rsidR="00F101E1" w:rsidRDefault="00F101E1">
      <w:pPr>
        <w:pStyle w:val="CommentText"/>
      </w:pPr>
    </w:p>
    <w:p w:rsidR="00F101E1" w:rsidRDefault="00F101E1">
      <w:pPr>
        <w:pStyle w:val="CommentText"/>
      </w:pPr>
      <w:r>
        <w:t>Seems like we should pick a site with Pinus in it.</w:t>
      </w:r>
    </w:p>
  </w:comment>
  <w:comment w:id="184" w:author="Jack Williams" w:date="2014-08-11T12:35:00Z" w:initials="JW">
    <w:p w:rsidR="00F101E1" w:rsidRDefault="00F101E1">
      <w:pPr>
        <w:pStyle w:val="CommentText"/>
      </w:pPr>
      <w:r>
        <w:rPr>
          <w:rStyle w:val="CommentReference"/>
        </w:rPr>
        <w:annotationRef/>
      </w:r>
      <w:r>
        <w:t xml:space="preserve">This needs a little unpacking for ecologists – should explain that matrices are arrayed along a depth axis, with top sediments at top row of matrix.  </w:t>
      </w:r>
    </w:p>
    <w:p w:rsidR="00F101E1" w:rsidRDefault="00F101E1">
      <w:pPr>
        <w:pStyle w:val="CommentText"/>
      </w:pPr>
    </w:p>
    <w:p w:rsidR="00F101E1" w:rsidRDefault="00F101E1">
      <w:pPr>
        <w:pStyle w:val="CommentText"/>
      </w:pPr>
      <w:r>
        <w:t>Then, according to law of superposition, top row will typically be youngest sediments.</w:t>
      </w:r>
    </w:p>
  </w:comment>
  <w:comment w:id="186" w:author="Jack Williams" w:date="2014-08-11T12:35:00Z" w:initials="JW">
    <w:p w:rsidR="00F101E1" w:rsidRDefault="00F101E1">
      <w:pPr>
        <w:pStyle w:val="CommentText"/>
      </w:pPr>
      <w:r>
        <w:rPr>
          <w:rStyle w:val="CommentReference"/>
        </w:rPr>
        <w:annotationRef/>
      </w:r>
      <w:r>
        <w:t>‘first.pinus’ instead of ‘top.pinus’?</w:t>
      </w:r>
    </w:p>
  </w:comment>
  <w:comment w:id="189" w:author="Jack Williams" w:date="2014-08-11T12:35:00Z" w:initials="JW">
    <w:p w:rsidR="00F101E1" w:rsidRDefault="00F101E1">
      <w:pPr>
        <w:pStyle w:val="CommentText"/>
      </w:pPr>
      <w:r>
        <w:rPr>
          <w:rStyle w:val="CommentReference"/>
        </w:rPr>
        <w:annotationRef/>
      </w:r>
      <w:r>
        <w:t>Wait – Neotoma stores radiocarbon uncertainty for most/all of its  radiocarbon ages.  This information should be available in the geochron table.  I’m not sure if this information is available in chron controls.</w:t>
      </w:r>
    </w:p>
    <w:p w:rsidR="00013637" w:rsidRDefault="00013637">
      <w:pPr>
        <w:pStyle w:val="CommentText"/>
      </w:pPr>
    </w:p>
    <w:p w:rsidR="00013637" w:rsidRDefault="00013637">
      <w:pPr>
        <w:pStyle w:val="CommentText"/>
      </w:pPr>
      <w:r>
        <w:t>Or, wait -  I guess that in this example, we are converting the interpolated sample  radiocarbon ages to calendar ages.  We should explain that this is *not* recommended practice and that we are doing this for the sake of the example.</w:t>
      </w:r>
    </w:p>
    <w:p w:rsidR="00013637" w:rsidRDefault="00013637">
      <w:pPr>
        <w:pStyle w:val="CommentText"/>
      </w:pPr>
    </w:p>
    <w:p w:rsidR="00013637" w:rsidRDefault="00013637">
      <w:pPr>
        <w:pStyle w:val="CommentText"/>
      </w:pPr>
      <w:r>
        <w:t>Better practice would be  to download the  radiocarbon dates, thenbuild a calibrated age model.</w:t>
      </w:r>
    </w:p>
  </w:comment>
  <w:comment w:id="191" w:author="Jack Williams" w:date="2014-08-11T12:35:00Z" w:initials="JW">
    <w:p w:rsidR="00BA3EB5" w:rsidRDefault="00BA3EB5">
      <w:pPr>
        <w:pStyle w:val="CommentText"/>
      </w:pPr>
      <w:r>
        <w:rPr>
          <w:rStyle w:val="CommentReference"/>
        </w:rPr>
        <w:annotationRef/>
      </w:r>
      <w:r>
        <w:t>What can be improved?  Clarify.</w:t>
      </w:r>
    </w:p>
  </w:comment>
  <w:comment w:id="192" w:author="Jack Williams" w:date="2014-08-11T12:35:00Z" w:initials="JW">
    <w:p w:rsidR="00BA3EB5" w:rsidRDefault="00BA3EB5">
      <w:pPr>
        <w:pStyle w:val="CommentText"/>
      </w:pPr>
      <w:r>
        <w:rPr>
          <w:rStyle w:val="CommentReference"/>
        </w:rPr>
        <w:annotationRef/>
      </w:r>
      <w:r>
        <w:t>Nneeds  a leading comment block.</w:t>
      </w:r>
    </w:p>
  </w:comment>
  <w:comment w:id="193" w:author="Jack Williams" w:date="2014-08-11T12:35:00Z" w:initials="JW">
    <w:p w:rsidR="00BA3EB5" w:rsidRDefault="00BA3EB5">
      <w:pPr>
        <w:pStyle w:val="CommentText"/>
      </w:pPr>
      <w:r>
        <w:rPr>
          <w:rStyle w:val="CommentReference"/>
        </w:rPr>
        <w:annotationRef/>
      </w:r>
      <w:r>
        <w:t>Needs a leading comment block.</w:t>
      </w:r>
    </w:p>
  </w:comment>
  <w:comment w:id="195" w:author="Jack Williams" w:date="2014-08-11T12:35:00Z" w:initials="JW">
    <w:p w:rsidR="00BA3EB5" w:rsidRDefault="00BA3EB5">
      <w:pPr>
        <w:pStyle w:val="CommentText"/>
      </w:pPr>
      <w:r>
        <w:rPr>
          <w:rStyle w:val="CommentReference"/>
        </w:rPr>
        <w:annotationRef/>
      </w:r>
      <w:r>
        <w:t>Did their dataset span the same region as ours?</w:t>
      </w:r>
    </w:p>
    <w:p w:rsidR="00BA3EB5" w:rsidRDefault="00BA3EB5">
      <w:pPr>
        <w:pStyle w:val="CommentText"/>
      </w:pPr>
    </w:p>
    <w:p w:rsidR="00BA3EB5" w:rsidRDefault="00BA3EB5">
      <w:pPr>
        <w:pStyle w:val="CommentText"/>
      </w:pPr>
      <w:r>
        <w:t>Striking otherwise  that theirs is so much  temporally narrower than ours.</w:t>
      </w:r>
    </w:p>
  </w:comment>
  <w:comment w:id="200" w:author="Jack Williams" w:date="2014-08-11T12:35:00Z" w:initials="JW">
    <w:p w:rsidR="00B25C1D" w:rsidRDefault="00B25C1D">
      <w:pPr>
        <w:pStyle w:val="CommentText"/>
      </w:pPr>
      <w:r>
        <w:rPr>
          <w:rStyle w:val="CommentReference"/>
        </w:rPr>
        <w:annotationRef/>
      </w:r>
      <w:r>
        <w:t>Both of these examples are good synthetic analyses.</w:t>
      </w:r>
    </w:p>
    <w:p w:rsidR="00B25C1D" w:rsidRDefault="00B25C1D">
      <w:pPr>
        <w:pStyle w:val="CommentText"/>
      </w:pPr>
    </w:p>
    <w:p w:rsidR="00223DE0" w:rsidRDefault="00B25C1D">
      <w:pPr>
        <w:pStyle w:val="CommentText"/>
      </w:pPr>
      <w:r>
        <w:t>What about a third example that gets</w:t>
      </w:r>
      <w:r w:rsidR="00223DE0">
        <w:t xml:space="preserve"> data for a single site, gets the age controls  and passes it to bacon for a new age model,  and/or gets the pollen data for passing to rioja.</w:t>
      </w:r>
    </w:p>
    <w:p w:rsidR="00223DE0" w:rsidRDefault="00223DE0">
      <w:pPr>
        <w:pStyle w:val="CommentText"/>
      </w:pPr>
    </w:p>
    <w:p w:rsidR="00B25C1D" w:rsidRDefault="00223DE0">
      <w:pPr>
        <w:pStyle w:val="CommentText"/>
      </w:pPr>
      <w:r>
        <w:t>This third example would  probably  be much  closer to much of the use of Neotoma data and this  package</w:t>
      </w:r>
      <w:bookmarkStart w:id="201" w:name="_GoBack"/>
      <w:bookmarkEnd w:id="201"/>
      <w:r>
        <w:t xml:space="preserve"> by scientists. </w:t>
      </w:r>
      <w:r>
        <w:rPr>
          <w:vanish/>
        </w:rPr>
        <w:t>eotoma data and this  packagebably  be much  closer to much of the use of this data by scientists.  passing to rioja.</w:t>
      </w:r>
      <w:r>
        <w:rPr>
          <w:vanish/>
        </w:rPr>
        <w:cr/>
        <w:t>asets, sit</w:t>
      </w:r>
    </w:p>
  </w:comment>
  <w:comment w:id="212" w:author="Jack Williams" w:date="2014-08-11T12:35:00Z" w:initials="JW">
    <w:p w:rsidR="00B25C1D" w:rsidRDefault="00B25C1D">
      <w:pPr>
        <w:pStyle w:val="CommentText"/>
      </w:pPr>
      <w:r>
        <w:rPr>
          <w:rStyle w:val="CommentReference"/>
        </w:rPr>
        <w:annotationRef/>
      </w:r>
      <w:r>
        <w:t xml:space="preserve">Explain that we’ll  simply look at whether taxa move northwards, southwards, or are stationary. </w:t>
      </w:r>
    </w:p>
  </w:comment>
  <w:comment w:id="218" w:author="Jack Williams" w:date="2014-08-11T12:35:00Z" w:initials="JW">
    <w:p w:rsidR="00B25C1D" w:rsidRDefault="00B25C1D">
      <w:pPr>
        <w:pStyle w:val="CommentText"/>
      </w:pPr>
      <w:r>
        <w:rPr>
          <w:rStyle w:val="CommentReference"/>
        </w:rPr>
        <w:annotationRef/>
      </w:r>
      <w:r>
        <w:t>Isthis a  note to yourself or the reader?  Not clear what this function does.</w:t>
      </w:r>
    </w:p>
  </w:comment>
  <w:comment w:id="221" w:author="Jack Williams" w:date="2014-08-11T12:35:00Z" w:initials="JW">
    <w:p w:rsidR="00B25C1D" w:rsidRDefault="00B25C1D">
      <w:pPr>
        <w:pStyle w:val="CommentText"/>
      </w:pPr>
      <w:r>
        <w:rPr>
          <w:rStyle w:val="CommentReference"/>
        </w:rPr>
        <w:annotationRef/>
      </w:r>
      <w:r>
        <w:t xml:space="preserve">Clarify that they useddifferent analyses.  </w:t>
      </w:r>
    </w:p>
  </w:comment>
  <w:comment w:id="226" w:author="Jack Williams" w:date="2014-08-11T12:35:00Z" w:initials="JW">
    <w:p w:rsidR="00B25C1D" w:rsidRDefault="00B25C1D">
      <w:pPr>
        <w:pStyle w:val="CommentText"/>
      </w:pPr>
      <w:r>
        <w:rPr>
          <w:rStyle w:val="CommentReference"/>
        </w:rPr>
        <w:annotationRef/>
      </w:r>
      <w:r>
        <w:t>wrong word.</w:t>
      </w:r>
    </w:p>
    <w:p w:rsidR="00B25C1D" w:rsidRDefault="00B25C1D">
      <w:pPr>
        <w:pStyle w:val="CommentText"/>
      </w:pPr>
    </w:p>
    <w:p w:rsidR="00B25C1D" w:rsidRDefault="00B25C1D">
      <w:pPr>
        <w:pStyle w:val="CommentText"/>
      </w:pPr>
      <w:r>
        <w:t>Instead of framing this as pressure.  Frame this as  as opportuny – new scientific analyses,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46ADC"/>
    <w:multiLevelType w:val="multilevel"/>
    <w:tmpl w:val="7F766E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637"/>
    <w:rsid w:val="001A2745"/>
    <w:rsid w:val="00203B66"/>
    <w:rsid w:val="00212A0A"/>
    <w:rsid w:val="00223DE0"/>
    <w:rsid w:val="00274378"/>
    <w:rsid w:val="00345835"/>
    <w:rsid w:val="0039394D"/>
    <w:rsid w:val="00481FCF"/>
    <w:rsid w:val="004E29B3"/>
    <w:rsid w:val="00581551"/>
    <w:rsid w:val="00590D07"/>
    <w:rsid w:val="00782A7B"/>
    <w:rsid w:val="00784D58"/>
    <w:rsid w:val="008D6863"/>
    <w:rsid w:val="009353EF"/>
    <w:rsid w:val="009B3717"/>
    <w:rsid w:val="00A036D6"/>
    <w:rsid w:val="00A135C5"/>
    <w:rsid w:val="00A41B87"/>
    <w:rsid w:val="00AC707A"/>
    <w:rsid w:val="00B12BB7"/>
    <w:rsid w:val="00B15674"/>
    <w:rsid w:val="00B25C1D"/>
    <w:rsid w:val="00B76479"/>
    <w:rsid w:val="00B85B55"/>
    <w:rsid w:val="00B86B75"/>
    <w:rsid w:val="00BA3EB5"/>
    <w:rsid w:val="00BC48D5"/>
    <w:rsid w:val="00C36279"/>
    <w:rsid w:val="00CD1059"/>
    <w:rsid w:val="00CF58E5"/>
    <w:rsid w:val="00D22996"/>
    <w:rsid w:val="00E315A3"/>
    <w:rsid w:val="00E52BDE"/>
    <w:rsid w:val="00E96654"/>
    <w:rsid w:val="00F101E1"/>
    <w:rsid w:val="00FD44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8155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581551"/>
    <w:rPr>
      <w:rFonts w:ascii="Tahoma" w:hAnsi="Tahoma" w:cs="Tahoma"/>
      <w:sz w:val="16"/>
      <w:szCs w:val="16"/>
    </w:rPr>
  </w:style>
  <w:style w:type="character" w:styleId="CommentReference">
    <w:name w:val="annotation reference"/>
    <w:basedOn w:val="DefaultParagraphFont"/>
    <w:semiHidden/>
    <w:unhideWhenUsed/>
    <w:rsid w:val="00A135C5"/>
    <w:rPr>
      <w:sz w:val="16"/>
      <w:szCs w:val="16"/>
    </w:rPr>
  </w:style>
  <w:style w:type="paragraph" w:styleId="CommentText">
    <w:name w:val="annotation text"/>
    <w:basedOn w:val="Normal"/>
    <w:link w:val="CommentTextChar"/>
    <w:semiHidden/>
    <w:unhideWhenUsed/>
    <w:rsid w:val="00A135C5"/>
    <w:rPr>
      <w:sz w:val="20"/>
      <w:szCs w:val="20"/>
    </w:rPr>
  </w:style>
  <w:style w:type="character" w:customStyle="1" w:styleId="CommentTextChar">
    <w:name w:val="Comment Text Char"/>
    <w:basedOn w:val="DefaultParagraphFont"/>
    <w:link w:val="CommentText"/>
    <w:semiHidden/>
    <w:rsid w:val="00A135C5"/>
    <w:rPr>
      <w:sz w:val="20"/>
      <w:szCs w:val="20"/>
    </w:rPr>
  </w:style>
  <w:style w:type="paragraph" w:styleId="CommentSubject">
    <w:name w:val="annotation subject"/>
    <w:basedOn w:val="CommentText"/>
    <w:next w:val="CommentText"/>
    <w:link w:val="CommentSubjectChar"/>
    <w:semiHidden/>
    <w:unhideWhenUsed/>
    <w:rsid w:val="00A135C5"/>
    <w:rPr>
      <w:b/>
      <w:bCs/>
    </w:rPr>
  </w:style>
  <w:style w:type="character" w:customStyle="1" w:styleId="CommentSubjectChar">
    <w:name w:val="Comment Subject Char"/>
    <w:basedOn w:val="CommentTextChar"/>
    <w:link w:val="CommentSubject"/>
    <w:semiHidden/>
    <w:rsid w:val="00A135C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8155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581551"/>
    <w:rPr>
      <w:rFonts w:ascii="Tahoma" w:hAnsi="Tahoma" w:cs="Tahoma"/>
      <w:sz w:val="16"/>
      <w:szCs w:val="16"/>
    </w:rPr>
  </w:style>
  <w:style w:type="character" w:styleId="CommentReference">
    <w:name w:val="annotation reference"/>
    <w:basedOn w:val="DefaultParagraphFont"/>
    <w:semiHidden/>
    <w:unhideWhenUsed/>
    <w:rsid w:val="00A135C5"/>
    <w:rPr>
      <w:sz w:val="16"/>
      <w:szCs w:val="16"/>
    </w:rPr>
  </w:style>
  <w:style w:type="paragraph" w:styleId="CommentText">
    <w:name w:val="annotation text"/>
    <w:basedOn w:val="Normal"/>
    <w:link w:val="CommentTextChar"/>
    <w:semiHidden/>
    <w:unhideWhenUsed/>
    <w:rsid w:val="00A135C5"/>
    <w:rPr>
      <w:sz w:val="20"/>
      <w:szCs w:val="20"/>
    </w:rPr>
  </w:style>
  <w:style w:type="character" w:customStyle="1" w:styleId="CommentTextChar">
    <w:name w:val="Comment Text Char"/>
    <w:basedOn w:val="DefaultParagraphFont"/>
    <w:link w:val="CommentText"/>
    <w:semiHidden/>
    <w:rsid w:val="00A135C5"/>
    <w:rPr>
      <w:sz w:val="20"/>
      <w:szCs w:val="20"/>
    </w:rPr>
  </w:style>
  <w:style w:type="paragraph" w:styleId="CommentSubject">
    <w:name w:val="annotation subject"/>
    <w:basedOn w:val="CommentText"/>
    <w:next w:val="CommentText"/>
    <w:link w:val="CommentSubjectChar"/>
    <w:semiHidden/>
    <w:unhideWhenUsed/>
    <w:rsid w:val="00A135C5"/>
    <w:rPr>
      <w:b/>
      <w:bCs/>
    </w:rPr>
  </w:style>
  <w:style w:type="character" w:customStyle="1" w:styleId="CommentSubjectChar">
    <w:name w:val="Comment Subject Char"/>
    <w:basedOn w:val="CommentTextChar"/>
    <w:link w:val="CommentSubject"/>
    <w:semiHidden/>
    <w:rsid w:val="00A13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19</Pages>
  <Words>3307</Words>
  <Characters>19282</Characters>
  <Application>Microsoft Office Word</Application>
  <DocSecurity>0</DocSecurity>
  <Lines>301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Williams</dc:creator>
  <cp:lastModifiedBy>Jack Williams</cp:lastModifiedBy>
  <cp:revision>6</cp:revision>
  <cp:lastPrinted>2014-07-24T18:48:00Z</cp:lastPrinted>
  <dcterms:created xsi:type="dcterms:W3CDTF">2014-08-11T00:33:00Z</dcterms:created>
  <dcterms:modified xsi:type="dcterms:W3CDTF">2014-08-11T19:35:00Z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terms:created xsi:type="dcterms:W3CDTF"/>
  <dcterms:modified xsi:type="dcterms:W3CDTF"/>
  <dc:creator>Simon Goring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